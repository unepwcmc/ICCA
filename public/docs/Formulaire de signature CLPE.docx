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AD" w:rsidRPr="007D510D" w:rsidRDefault="00B20E59" w:rsidP="00743A55">
      <w:pPr>
        <w:pStyle w:val="Heading1"/>
        <w:rPr>
          <w:rFonts w:ascii="Times New Roman" w:hAnsi="Times New Roman" w:cs="Times New Roman"/>
          <w:sz w:val="28"/>
          <w:szCs w:val="28"/>
          <w:lang w:val="fr-FR"/>
        </w:rPr>
      </w:pPr>
      <w:r w:rsidRPr="007D510D">
        <w:rPr>
          <w:rFonts w:ascii="Times New Roman" w:hAnsi="Times New Roman" w:cs="Times New Roman"/>
          <w:noProof/>
          <w:sz w:val="24"/>
          <w:szCs w:val="24"/>
        </w:rPr>
        <w:drawing>
          <wp:anchor distT="0" distB="0" distL="114300" distR="114300" simplePos="0" relativeHeight="251657728" behindDoc="0" locked="0" layoutInCell="1" allowOverlap="1">
            <wp:simplePos x="0" y="0"/>
            <wp:positionH relativeFrom="margin">
              <wp:posOffset>0</wp:posOffset>
            </wp:positionH>
            <wp:positionV relativeFrom="paragraph">
              <wp:posOffset>-342900</wp:posOffset>
            </wp:positionV>
            <wp:extent cx="1057275" cy="554355"/>
            <wp:effectExtent l="1905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1057275" cy="554355"/>
                    </a:xfrm>
                    <a:prstGeom prst="rect">
                      <a:avLst/>
                    </a:prstGeom>
                    <a:noFill/>
                  </pic:spPr>
                </pic:pic>
              </a:graphicData>
            </a:graphic>
          </wp:anchor>
        </w:drawing>
      </w:r>
      <w:r w:rsidR="00BA70AB" w:rsidRPr="007D510D">
        <w:rPr>
          <w:rFonts w:ascii="Times New Roman" w:hAnsi="Times New Roman" w:cs="Times New Roman"/>
          <w:sz w:val="28"/>
          <w:szCs w:val="28"/>
          <w:lang w:val="fr-FR"/>
        </w:rPr>
        <w:t>Programme des Nations Unies pour l’Environnement</w:t>
      </w:r>
    </w:p>
    <w:p w:rsidR="007E0367" w:rsidRPr="007D510D" w:rsidRDefault="00BA70AB">
      <w:pPr>
        <w:rPr>
          <w:sz w:val="28"/>
          <w:szCs w:val="28"/>
          <w:lang w:val="fr-FR"/>
        </w:rPr>
      </w:pPr>
      <w:r w:rsidRPr="007D510D">
        <w:rPr>
          <w:lang w:val="fr-FR"/>
        </w:rPr>
        <w:tab/>
      </w:r>
      <w:r w:rsidRPr="007D510D">
        <w:rPr>
          <w:lang w:val="fr-FR"/>
        </w:rPr>
        <w:tab/>
        <w:t xml:space="preserve">       </w:t>
      </w:r>
      <w:r w:rsidRPr="007D510D">
        <w:rPr>
          <w:b/>
          <w:sz w:val="28"/>
          <w:szCs w:val="28"/>
          <w:lang w:val="fr-FR"/>
        </w:rPr>
        <w:t>Centre Mondial de Surveillance de la Conservation</w:t>
      </w:r>
    </w:p>
    <w:p w:rsidR="00000000" w:rsidRDefault="00283255">
      <w:pPr>
        <w:pStyle w:val="Heading1"/>
        <w:jc w:val="center"/>
        <w:rPr>
          <w:rFonts w:ascii="Times New Roman" w:hAnsi="Times New Roman" w:cs="Times New Roman"/>
          <w:sz w:val="24"/>
          <w:szCs w:val="24"/>
          <w:lang w:val="fr-FR"/>
          <w:rPrChange w:id="0" w:author=" " w:date="2011-08-23T10:28:00Z">
            <w:rPr/>
          </w:rPrChange>
        </w:rPr>
        <w:pPrChange w:id="1" w:author="CTICO" w:date="2011-08-17T11:27:00Z">
          <w:pPr>
            <w:pStyle w:val="Heading1"/>
          </w:pPr>
        </w:pPrChange>
      </w:pPr>
      <w:r w:rsidRPr="00283255">
        <w:rPr>
          <w:rFonts w:ascii="Times New Roman" w:hAnsi="Times New Roman" w:cs="Times New Roman"/>
          <w:sz w:val="24"/>
          <w:szCs w:val="24"/>
          <w:lang w:val="fr-FR"/>
          <w:rPrChange w:id="2" w:author=" " w:date="2011-08-23T10:28:00Z">
            <w:rPr>
              <w:sz w:val="24"/>
              <w:szCs w:val="24"/>
            </w:rPr>
          </w:rPrChange>
        </w:rPr>
        <w:t xml:space="preserve">FORMULAIRE DE CONSENTEMENT LIBRE, PRÉALABLE ET ÉCLAIRÉ </w:t>
      </w:r>
    </w:p>
    <w:p w:rsidR="00CA7CD4" w:rsidRPr="007D510D" w:rsidRDefault="00283255" w:rsidP="00AA44C2">
      <w:pPr>
        <w:jc w:val="center"/>
        <w:rPr>
          <w:rFonts w:eastAsia="Verdana"/>
          <w:i/>
          <w:shd w:val="solid" w:color="FFFFFF" w:fill="FFFFFF"/>
          <w:lang w:val="fr-FR"/>
          <w:rPrChange w:id="3" w:author=" " w:date="2011-08-23T10:28:00Z">
            <w:rPr>
              <w:rFonts w:ascii="Verdana" w:eastAsia="Verdana" w:hAnsi="Verdana" w:cs="Verdana"/>
              <w:sz w:val="20"/>
              <w:szCs w:val="20"/>
              <w:shd w:val="solid" w:color="FFFFFF" w:fill="FFFFFF"/>
            </w:rPr>
          </w:rPrChange>
        </w:rPr>
      </w:pPr>
      <w:r w:rsidRPr="00283255">
        <w:rPr>
          <w:rFonts w:eastAsia="Verdana"/>
          <w:i/>
          <w:shd w:val="solid" w:color="FFFFFF" w:fill="FFFFFF"/>
          <w:lang w:val="fr-FR"/>
          <w:rPrChange w:id="4" w:author=" " w:date="2011-08-23T10:28:00Z">
            <w:rPr>
              <w:rFonts w:ascii="Verdana" w:eastAsia="Verdana" w:hAnsi="Verdana" w:cs="Verdana"/>
              <w:sz w:val="20"/>
              <w:szCs w:val="20"/>
              <w:shd w:val="solid" w:color="FFFFFF" w:fill="FFFFFF"/>
            </w:rPr>
          </w:rPrChange>
        </w:rPr>
        <w:t>Un registre mondial pour la compréhension des Aires du Patrimoine Autochtone et Communautaire (APAC</w:t>
      </w:r>
      <w:r w:rsidRPr="00283255">
        <w:rPr>
          <w:rFonts w:eastAsia="Verdana"/>
          <w:i/>
          <w:iCs/>
          <w:lang w:val="fr-FR"/>
          <w:rPrChange w:id="5" w:author=" " w:date="2011-08-23T10:28:00Z">
            <w:rPr>
              <w:rFonts w:ascii="Verdana" w:eastAsia="Verdana" w:hAnsi="Verdana" w:cs="Verdana"/>
              <w:i/>
              <w:iCs/>
              <w:sz w:val="20"/>
              <w:szCs w:val="20"/>
            </w:rPr>
          </w:rPrChange>
        </w:rPr>
        <w:t>)</w:t>
      </w:r>
    </w:p>
    <w:p w:rsidR="007D510D" w:rsidRDefault="007D510D" w:rsidP="007D510D">
      <w:pPr>
        <w:jc w:val="both"/>
        <w:rPr>
          <w:rFonts w:eastAsia="Verdana"/>
          <w:lang w:val="fr-FR"/>
        </w:rPr>
      </w:pPr>
    </w:p>
    <w:p w:rsidR="00CA7CD4" w:rsidRPr="007D510D" w:rsidRDefault="00283255" w:rsidP="00CA1412">
      <w:pPr>
        <w:spacing w:line="360" w:lineRule="auto"/>
        <w:jc w:val="both"/>
        <w:rPr>
          <w:rFonts w:eastAsia="Verdana"/>
          <w:sz w:val="20"/>
          <w:szCs w:val="20"/>
          <w:lang w:val="fr-FR"/>
          <w:rPrChange w:id="6" w:author=" " w:date="2011-08-23T10:28:00Z">
            <w:rPr>
              <w:rFonts w:ascii="Verdana" w:eastAsia="Verdana" w:hAnsi="Verdana" w:cs="Verdana"/>
              <w:sz w:val="20"/>
              <w:szCs w:val="20"/>
            </w:rPr>
          </w:rPrChange>
        </w:rPr>
      </w:pPr>
      <w:r w:rsidRPr="00283255">
        <w:rPr>
          <w:rFonts w:eastAsia="Verdana"/>
          <w:lang w:val="fr-FR"/>
          <w:rPrChange w:id="7" w:author=" " w:date="2011-08-23T10:28:00Z">
            <w:rPr>
              <w:rFonts w:ascii="Verdana" w:eastAsia="Verdana" w:hAnsi="Verdana" w:cs="Verdana"/>
              <w:sz w:val="20"/>
              <w:szCs w:val="20"/>
            </w:rPr>
          </w:rPrChange>
        </w:rPr>
        <w:t>Nous, soussignés,   représentant de la communauté ou des peuples autochtones nommés ici __________________________________, ([donnez le nom de la communauté]) désigné(s) ci-après “notre communauté APAC”) détenteur des droits coutumiers de ________________________________</w:t>
      </w:r>
      <w:r>
        <w:rPr>
          <w:rFonts w:eastAsia="Verdana"/>
          <w:lang w:val="fr-FR"/>
        </w:rPr>
        <w:t>_ [</w:t>
      </w:r>
      <w:r w:rsidRPr="00283255">
        <w:rPr>
          <w:rFonts w:eastAsia="Verdana"/>
          <w:i/>
          <w:iCs/>
          <w:lang w:val="fr-FR"/>
          <w:rPrChange w:id="8" w:author=" " w:date="2011-08-23T10:28:00Z">
            <w:rPr>
              <w:rFonts w:ascii="Verdana" w:eastAsia="Verdana" w:hAnsi="Verdana" w:cs="Verdana"/>
              <w:i/>
              <w:iCs/>
              <w:sz w:val="20"/>
              <w:szCs w:val="20"/>
            </w:rPr>
          </w:rPrChange>
        </w:rPr>
        <w:t>donnez le nom de l’APAC</w:t>
      </w:r>
      <w:r w:rsidRPr="00283255">
        <w:rPr>
          <w:rFonts w:eastAsia="Verdana"/>
          <w:lang w:val="fr-FR"/>
          <w:rPrChange w:id="9" w:author=" " w:date="2011-08-23T10:28:00Z">
            <w:rPr>
              <w:rFonts w:ascii="Verdana" w:eastAsia="Verdana" w:hAnsi="Verdana" w:cs="Verdana"/>
              <w:sz w:val="20"/>
              <w:szCs w:val="20"/>
            </w:rPr>
          </w:rPrChange>
        </w:rPr>
        <w:t>] (désigné ci-après “notre  APAC”), confirmons que</w:t>
      </w:r>
      <w:r w:rsidRPr="00283255">
        <w:rPr>
          <w:rFonts w:eastAsia="Verdana"/>
          <w:sz w:val="20"/>
          <w:szCs w:val="20"/>
          <w:lang w:val="fr-FR"/>
          <w:rPrChange w:id="10" w:author=" " w:date="2011-08-23T10:28:00Z">
            <w:rPr>
              <w:rFonts w:ascii="Verdana" w:eastAsia="Verdana" w:hAnsi="Verdana" w:cs="Verdana"/>
              <w:sz w:val="20"/>
              <w:szCs w:val="20"/>
            </w:rPr>
          </w:rPrChange>
        </w:rPr>
        <w:t>:</w:t>
      </w:r>
    </w:p>
    <w:p w:rsidR="00AA44C2" w:rsidRPr="007D510D" w:rsidRDefault="00AA44C2">
      <w:pPr>
        <w:numPr>
          <w:ins w:id="11" w:author="CTICO" w:date="2011-08-17T11:29:00Z"/>
        </w:numPr>
        <w:jc w:val="both"/>
        <w:rPr>
          <w:rFonts w:eastAsia="Verdana"/>
          <w:sz w:val="20"/>
          <w:szCs w:val="20"/>
          <w:lang w:val="fr-FR"/>
          <w:rPrChange w:id="12" w:author=" " w:date="2011-08-23T10:28:00Z">
            <w:rPr>
              <w:rFonts w:ascii="Verdana" w:eastAsia="Verdana" w:hAnsi="Verdana" w:cs="Verdana"/>
              <w:sz w:val="20"/>
              <w:szCs w:val="20"/>
            </w:rPr>
          </w:rPrChange>
        </w:rPr>
      </w:pPr>
    </w:p>
    <w:p w:rsidR="00AA44C2" w:rsidRPr="007D510D" w:rsidRDefault="00283255" w:rsidP="00AA44C2">
      <w:pPr>
        <w:pStyle w:val="ListBullet"/>
        <w:numPr>
          <w:ilvl w:val="0"/>
          <w:numId w:val="1"/>
        </w:numPr>
        <w:rPr>
          <w:rFonts w:eastAsia="Verdana"/>
          <w:lang w:val="fr-FR"/>
          <w:rPrChange w:id="13" w:author=" " w:date="2011-08-23T10:28:00Z">
            <w:rPr>
              <w:rFonts w:eastAsia="Verdana"/>
            </w:rPr>
          </w:rPrChange>
        </w:rPr>
      </w:pPr>
      <w:r w:rsidRPr="00283255">
        <w:rPr>
          <w:rFonts w:eastAsia="Verdana"/>
          <w:lang w:val="fr-FR"/>
          <w:rPrChange w:id="14" w:author=" " w:date="2011-08-23T10:28:00Z">
            <w:rPr>
              <w:rFonts w:eastAsia="Verdana"/>
            </w:rPr>
          </w:rPrChange>
        </w:rPr>
        <w:t>Notre communauté APAC  souhaite fournir des informations au Registre APAC, géré par le PNUE-WCMC.</w:t>
      </w:r>
    </w:p>
    <w:p w:rsidR="00AA44C2" w:rsidRPr="007D510D" w:rsidRDefault="00283255" w:rsidP="00AA44C2">
      <w:pPr>
        <w:pStyle w:val="ListBullet"/>
        <w:numPr>
          <w:ilvl w:val="0"/>
          <w:numId w:val="1"/>
        </w:numPr>
        <w:rPr>
          <w:rFonts w:eastAsia="Verdana"/>
          <w:lang w:val="fr-FR"/>
          <w:rPrChange w:id="15" w:author=" " w:date="2011-08-23T10:28:00Z">
            <w:rPr>
              <w:rFonts w:eastAsia="Verdana"/>
            </w:rPr>
          </w:rPrChange>
        </w:rPr>
      </w:pPr>
      <w:r w:rsidRPr="00283255">
        <w:rPr>
          <w:rFonts w:eastAsia="Verdana"/>
          <w:lang w:val="fr-FR"/>
          <w:rPrChange w:id="16" w:author=" " w:date="2011-08-23T10:28:00Z">
            <w:rPr>
              <w:rFonts w:eastAsia="Verdana"/>
            </w:rPr>
          </w:rPrChange>
        </w:rPr>
        <w:t>Cette décision a été prise:</w:t>
      </w:r>
    </w:p>
    <w:p w:rsidR="00AA44C2" w:rsidRPr="007D510D" w:rsidRDefault="00283255" w:rsidP="00AA44C2">
      <w:pPr>
        <w:pStyle w:val="List2"/>
        <w:numPr>
          <w:ilvl w:val="0"/>
          <w:numId w:val="2"/>
        </w:numPr>
        <w:rPr>
          <w:rFonts w:eastAsia="Verdana"/>
          <w:lang w:val="fr-FR"/>
        </w:rPr>
      </w:pPr>
      <w:r w:rsidRPr="00283255">
        <w:rPr>
          <w:rFonts w:eastAsia="Verdana"/>
          <w:lang w:val="fr-FR"/>
          <w:rPrChange w:id="17" w:author=" " w:date="2011-08-23T10:28:00Z">
            <w:rPr>
              <w:rFonts w:eastAsia="Verdana"/>
            </w:rPr>
          </w:rPrChange>
        </w:rPr>
        <w:t xml:space="preserve">Sur la base des informations concernant le Registre APAC </w:t>
      </w:r>
      <w:r w:rsidR="00B20E59" w:rsidRPr="007D510D">
        <w:rPr>
          <w:rFonts w:eastAsia="Verdana"/>
          <w:lang w:val="fr-FR"/>
        </w:rPr>
        <w:t>recueillies</w:t>
      </w:r>
      <w:r w:rsidR="00D8248E" w:rsidRPr="007D510D">
        <w:rPr>
          <w:rFonts w:eastAsia="Verdana"/>
          <w:lang w:val="fr-FR"/>
        </w:rPr>
        <w:t xml:space="preserve"> sur la </w:t>
      </w:r>
      <w:r w:rsidR="00B20E59" w:rsidRPr="007D510D">
        <w:rPr>
          <w:rFonts w:eastAsia="Verdana"/>
          <w:lang w:val="fr-FR"/>
        </w:rPr>
        <w:t>F</w:t>
      </w:r>
      <w:r w:rsidR="00D8248E" w:rsidRPr="007D510D">
        <w:rPr>
          <w:rFonts w:eastAsia="Verdana"/>
          <w:lang w:val="fr-FR"/>
        </w:rPr>
        <w:t xml:space="preserve">iche d’information </w:t>
      </w:r>
      <w:r w:rsidR="00B20E59" w:rsidRPr="007D510D">
        <w:rPr>
          <w:rFonts w:eastAsia="Verdana"/>
          <w:lang w:val="fr-FR"/>
        </w:rPr>
        <w:t>CLPE</w:t>
      </w:r>
      <w:r w:rsidR="00D8248E" w:rsidRPr="007D510D">
        <w:rPr>
          <w:rFonts w:eastAsia="Verdana"/>
          <w:lang w:val="fr-FR"/>
        </w:rPr>
        <w:t xml:space="preserve"> (disponible sur </w:t>
      </w:r>
      <w:hyperlink r:id="rId7" w:history="1">
        <w:r w:rsidR="00D8248E" w:rsidRPr="007D510D">
          <w:rPr>
            <w:rFonts w:eastAsia="Verdana"/>
            <w:color w:val="000099"/>
            <w:u w:val="single"/>
            <w:lang w:val="fr-FR"/>
          </w:rPr>
          <w:t>www</w:t>
        </w:r>
      </w:hyperlink>
      <w:hyperlink r:id="rId8" w:history="1">
        <w:r w:rsidR="00D8248E" w:rsidRPr="007D510D">
          <w:rPr>
            <w:rFonts w:eastAsia="Verdana"/>
            <w:color w:val="000099"/>
            <w:u w:val="single"/>
            <w:lang w:val="fr-FR"/>
          </w:rPr>
          <w:t>.</w:t>
        </w:r>
      </w:hyperlink>
      <w:hyperlink r:id="rId9" w:history="1">
        <w:r w:rsidR="00D8248E" w:rsidRPr="007D510D">
          <w:rPr>
            <w:rFonts w:eastAsia="Verdana"/>
            <w:color w:val="000099"/>
            <w:u w:val="single"/>
            <w:lang w:val="fr-FR"/>
          </w:rPr>
          <w:t>iccaregistry</w:t>
        </w:r>
      </w:hyperlink>
      <w:hyperlink r:id="rId10" w:history="1">
        <w:r w:rsidR="00D8248E" w:rsidRPr="007D510D">
          <w:rPr>
            <w:rFonts w:eastAsia="Verdana"/>
            <w:color w:val="000099"/>
            <w:u w:val="single"/>
            <w:lang w:val="fr-FR"/>
          </w:rPr>
          <w:t>.</w:t>
        </w:r>
      </w:hyperlink>
      <w:hyperlink r:id="rId11" w:history="1">
        <w:r w:rsidR="00D8248E" w:rsidRPr="007D510D">
          <w:rPr>
            <w:rFonts w:eastAsia="Verdana"/>
            <w:color w:val="000099"/>
            <w:u w:val="single"/>
            <w:lang w:val="fr-FR"/>
          </w:rPr>
          <w:t>org</w:t>
        </w:r>
      </w:hyperlink>
      <w:r w:rsidR="00D8248E" w:rsidRPr="007D510D">
        <w:rPr>
          <w:rFonts w:eastAsia="Verdana"/>
          <w:lang w:val="fr-FR"/>
        </w:rPr>
        <w:t>) que nous avons lue et comprise, et</w:t>
      </w:r>
    </w:p>
    <w:p w:rsidR="00AA44C2" w:rsidRPr="007D510D" w:rsidRDefault="00D8248E" w:rsidP="00AA44C2">
      <w:pPr>
        <w:pStyle w:val="List2"/>
        <w:numPr>
          <w:ilvl w:val="0"/>
          <w:numId w:val="2"/>
        </w:numPr>
        <w:rPr>
          <w:rFonts w:eastAsia="Verdana"/>
          <w:lang w:val="fr-FR"/>
        </w:rPr>
      </w:pPr>
      <w:r w:rsidRPr="007D510D">
        <w:rPr>
          <w:rFonts w:eastAsia="Verdana"/>
          <w:lang w:val="fr-FR"/>
        </w:rPr>
        <w:t>suite à un processus culturellement approprié de discussion et de consultation, conforme à nos pratiques courantes en matière de prise de décision.</w:t>
      </w:r>
    </w:p>
    <w:p w:rsidR="00CA7CD4" w:rsidRPr="007D510D" w:rsidRDefault="00CA7CD4">
      <w:pPr>
        <w:jc w:val="both"/>
        <w:rPr>
          <w:rFonts w:eastAsia="Verdana"/>
          <w:sz w:val="20"/>
          <w:szCs w:val="20"/>
          <w:lang w:val="fr-FR"/>
          <w:rPrChange w:id="18" w:author=" " w:date="2011-08-23T10:28:00Z">
            <w:rPr>
              <w:rFonts w:ascii="Verdana" w:eastAsia="Verdana" w:hAnsi="Verdana" w:cs="Verdana"/>
              <w:sz w:val="20"/>
              <w:szCs w:val="20"/>
            </w:rPr>
          </w:rPrChange>
        </w:rPr>
      </w:pPr>
    </w:p>
    <w:p w:rsidR="00AA44C2" w:rsidRPr="007D510D" w:rsidRDefault="00283255" w:rsidP="00AA44C2">
      <w:pPr>
        <w:pStyle w:val="ListBullet"/>
        <w:numPr>
          <w:ilvl w:val="0"/>
          <w:numId w:val="1"/>
        </w:numPr>
        <w:rPr>
          <w:rFonts w:eastAsia="Verdana"/>
          <w:shd w:val="solid" w:color="FFFFFF" w:fill="FFFFFF"/>
          <w:lang w:val="fr-FR"/>
          <w:rPrChange w:id="19" w:author=" " w:date="2011-08-23T10:28:00Z">
            <w:rPr>
              <w:rFonts w:eastAsia="Verdana"/>
              <w:shd w:val="solid" w:color="FFFFFF" w:fill="FFFFFF"/>
            </w:rPr>
          </w:rPrChange>
        </w:rPr>
      </w:pPr>
      <w:r w:rsidRPr="00283255">
        <w:rPr>
          <w:rFonts w:eastAsia="Verdana"/>
          <w:lang w:val="fr-FR"/>
          <w:rPrChange w:id="20" w:author=" " w:date="2011-08-23T10:28:00Z">
            <w:rPr>
              <w:rFonts w:eastAsia="Verdana"/>
            </w:rPr>
          </w:rPrChange>
        </w:rPr>
        <w:t>_______________________________ [</w:t>
      </w:r>
      <w:r w:rsidRPr="00283255">
        <w:rPr>
          <w:rFonts w:eastAsia="Verdana"/>
          <w:i/>
          <w:iCs/>
          <w:lang w:val="fr-FR"/>
          <w:rPrChange w:id="21" w:author=" " w:date="2011-08-23T10:28:00Z">
            <w:rPr>
              <w:rFonts w:eastAsia="Verdana"/>
              <w:i/>
              <w:iCs/>
            </w:rPr>
          </w:rPrChange>
        </w:rPr>
        <w:t>donnez le(s) nom(s) du(des) fournisseur(s) d’informations</w:t>
      </w:r>
      <w:r w:rsidRPr="00283255">
        <w:rPr>
          <w:rFonts w:eastAsia="Verdana"/>
          <w:lang w:val="fr-FR"/>
          <w:rPrChange w:id="22" w:author=" " w:date="2011-08-23T10:28:00Z">
            <w:rPr>
              <w:rFonts w:eastAsia="Verdana"/>
            </w:rPr>
          </w:rPrChange>
        </w:rPr>
        <w:t>] est/</w:t>
      </w:r>
      <w:r w:rsidRPr="00283255">
        <w:rPr>
          <w:rFonts w:eastAsia="Verdana"/>
          <w:shd w:val="solid" w:color="FFFFFF" w:fill="FFFFFF"/>
          <w:lang w:val="fr-FR"/>
          <w:rPrChange w:id="23" w:author=" " w:date="2011-08-23T10:28:00Z">
            <w:rPr>
              <w:rFonts w:eastAsia="Verdana"/>
              <w:shd w:val="solid" w:color="FFFFFF" w:fill="FFFFFF"/>
            </w:rPr>
          </w:rPrChange>
        </w:rPr>
        <w:t xml:space="preserve">sont autorisé(s) à fournir des données et informations au Registre APAC en conformité avec le présent formulaire CLPE bien que nous puissions désigner des personnes ou entités chargées de fournir des données et des informations au Registre APAC de temps à autre. </w:t>
      </w:r>
    </w:p>
    <w:p w:rsidR="00AA44C2" w:rsidRPr="007D510D" w:rsidRDefault="00283255" w:rsidP="00AA44C2">
      <w:pPr>
        <w:pStyle w:val="ListBullet"/>
        <w:numPr>
          <w:ilvl w:val="0"/>
          <w:numId w:val="1"/>
        </w:numPr>
        <w:rPr>
          <w:rFonts w:eastAsia="Verdana"/>
          <w:shd w:val="solid" w:color="FFFFFF" w:fill="FFFFFF"/>
          <w:lang w:val="fr-FR"/>
          <w:rPrChange w:id="24" w:author=" " w:date="2011-08-23T10:28:00Z">
            <w:rPr>
              <w:rFonts w:eastAsia="Verdana"/>
              <w:shd w:val="solid" w:color="FFFFFF" w:fill="FFFFFF"/>
            </w:rPr>
          </w:rPrChange>
        </w:rPr>
      </w:pPr>
      <w:r w:rsidRPr="00283255">
        <w:rPr>
          <w:rFonts w:eastAsia="Verdana"/>
          <w:shd w:val="solid" w:color="FFFFFF" w:fill="FFFFFF"/>
          <w:lang w:val="fr-FR"/>
          <w:rPrChange w:id="25" w:author=" " w:date="2011-08-23T10:28:00Z">
            <w:rPr>
              <w:rFonts w:eastAsia="Verdana"/>
              <w:shd w:val="solid" w:color="FFFFFF" w:fill="FFFFFF"/>
            </w:rPr>
          </w:rPrChange>
        </w:rPr>
        <w:t xml:space="preserve"> Nous comprenons que la participation au Registre APAC est entièrement volontaire. </w:t>
      </w:r>
    </w:p>
    <w:p w:rsidR="00AA44C2" w:rsidRPr="007D510D" w:rsidRDefault="00283255" w:rsidP="00AA44C2">
      <w:pPr>
        <w:pStyle w:val="ListBullet"/>
        <w:numPr>
          <w:ilvl w:val="0"/>
          <w:numId w:val="1"/>
        </w:numPr>
        <w:rPr>
          <w:rFonts w:eastAsia="Verdana"/>
          <w:shd w:val="solid" w:color="FFFFFF" w:fill="FFFFFF"/>
          <w:lang w:val="fr-FR"/>
          <w:rPrChange w:id="26" w:author=" " w:date="2011-08-23T10:28:00Z">
            <w:rPr>
              <w:rFonts w:eastAsia="Verdana"/>
              <w:shd w:val="solid" w:color="FFFFFF" w:fill="FFFFFF"/>
            </w:rPr>
          </w:rPrChange>
        </w:rPr>
      </w:pPr>
      <w:r w:rsidRPr="00283255">
        <w:rPr>
          <w:rFonts w:eastAsia="Verdana"/>
          <w:shd w:val="solid" w:color="FFFFFF" w:fill="FFFFFF"/>
          <w:lang w:val="fr-FR"/>
          <w:rPrChange w:id="27" w:author=" " w:date="2011-08-23T10:28:00Z">
            <w:rPr>
              <w:rFonts w:eastAsia="Verdana"/>
              <w:shd w:val="solid" w:color="FFFFFF" w:fill="FFFFFF"/>
            </w:rPr>
          </w:rPrChange>
        </w:rPr>
        <w:t xml:space="preserve">Nous comprenons que nous pouvons totalement ou partiellement annuler notre contribution au Registre APAC, à tout moment, sans explication ni conséquences et que, dans ce cas, nous serons en droit d’exiger que nos renseignements soient retirés des archives du Registre et exclus de toute analyse future. </w:t>
      </w:r>
    </w:p>
    <w:p w:rsidR="00AA44C2" w:rsidRPr="007D510D" w:rsidRDefault="00283255" w:rsidP="00AA44C2">
      <w:pPr>
        <w:pStyle w:val="ListBullet"/>
        <w:numPr>
          <w:ilvl w:val="0"/>
          <w:numId w:val="1"/>
        </w:numPr>
        <w:rPr>
          <w:rFonts w:eastAsia="Verdana"/>
          <w:lang w:val="fr-FR"/>
          <w:rPrChange w:id="28" w:author=" " w:date="2011-08-23T10:28:00Z">
            <w:rPr>
              <w:rFonts w:eastAsia="Verdana"/>
            </w:rPr>
          </w:rPrChange>
        </w:rPr>
      </w:pPr>
      <w:r w:rsidRPr="00283255">
        <w:rPr>
          <w:rFonts w:eastAsia="Verdana"/>
          <w:lang w:val="fr-FR"/>
          <w:rPrChange w:id="29" w:author=" " w:date="2011-08-23T10:28:00Z">
            <w:rPr>
              <w:rFonts w:eastAsia="Verdana"/>
            </w:rPr>
          </w:rPrChange>
        </w:rPr>
        <w:t>Nous fournissons</w:t>
      </w:r>
      <w:r w:rsidR="007E0367" w:rsidRPr="007D510D">
        <w:rPr>
          <w:rFonts w:eastAsia="Verdana"/>
          <w:lang w:val="fr-FR"/>
        </w:rPr>
        <w:t xml:space="preserve"> </w:t>
      </w:r>
      <w:r w:rsidRPr="00283255">
        <w:rPr>
          <w:rFonts w:eastAsia="Verdana"/>
          <w:lang w:val="fr-FR"/>
          <w:rPrChange w:id="30" w:author=" " w:date="2011-08-23T10:28:00Z">
            <w:rPr>
              <w:rFonts w:eastAsia="Verdana"/>
            </w:rPr>
          </w:rPrChange>
        </w:rPr>
        <w:t xml:space="preserve">des données et informations au Registre APAC sur la base du fait que nous conserverons tous nos droits de propriété intellectuelle tels que régis par la loi. Il n’y aura pas de transfert de ces droits de propriété intellectuelle au PNUE-WCMC ou à l’un de ses partenaires APAC suite à nos contributions de données ou des renseignements au Registre APAC. </w:t>
      </w:r>
    </w:p>
    <w:p w:rsidR="00AA44C2" w:rsidRPr="007D510D" w:rsidRDefault="00283255" w:rsidP="00AA44C2">
      <w:pPr>
        <w:pStyle w:val="ListBullet"/>
        <w:numPr>
          <w:ilvl w:val="0"/>
          <w:numId w:val="1"/>
        </w:numPr>
        <w:rPr>
          <w:rFonts w:eastAsia="Verdana"/>
          <w:shd w:val="solid" w:color="FFFFFF" w:fill="FFFFFF"/>
          <w:lang w:val="fr-FR"/>
          <w:rPrChange w:id="31" w:author=" " w:date="2011-08-23T10:28:00Z">
            <w:rPr>
              <w:rFonts w:eastAsia="Verdana"/>
              <w:shd w:val="solid" w:color="FFFFFF" w:fill="FFFFFF"/>
            </w:rPr>
          </w:rPrChange>
        </w:rPr>
      </w:pPr>
      <w:r w:rsidRPr="00283255">
        <w:rPr>
          <w:rFonts w:eastAsia="Verdana"/>
          <w:shd w:val="solid" w:color="FFFFFF" w:fill="FFFFFF"/>
          <w:lang w:val="fr-FR"/>
          <w:rPrChange w:id="32" w:author=" " w:date="2011-08-23T10:28:00Z">
            <w:rPr>
              <w:rFonts w:eastAsia="Verdana"/>
              <w:shd w:val="solid" w:color="FFFFFF" w:fill="FFFFFF"/>
            </w:rPr>
          </w:rPrChange>
        </w:rPr>
        <w:t xml:space="preserve">Nous fournissons des données et informations au Registre APAC sur la base du fait qu’elles ne seront pas utilisées à des fins commerciales par le PNUE-WCMC ou l’un de ses partenaires APAC ou par tout autre tiers. </w:t>
      </w:r>
    </w:p>
    <w:p w:rsidR="00AA44C2" w:rsidRPr="007D510D" w:rsidRDefault="00283255" w:rsidP="00AA44C2">
      <w:pPr>
        <w:pStyle w:val="ListBullet"/>
        <w:numPr>
          <w:ilvl w:val="0"/>
          <w:numId w:val="1"/>
        </w:numPr>
        <w:rPr>
          <w:rFonts w:eastAsia="Verdana"/>
          <w:shd w:val="solid" w:color="FFFFFF" w:fill="FFFFFF"/>
          <w:lang w:val="fr-FR"/>
          <w:rPrChange w:id="33" w:author=" " w:date="2011-08-23T10:28:00Z">
            <w:rPr>
              <w:rFonts w:eastAsia="Verdana"/>
              <w:shd w:val="solid" w:color="FFFFFF" w:fill="FFFFFF"/>
            </w:rPr>
          </w:rPrChange>
        </w:rPr>
      </w:pPr>
      <w:r w:rsidRPr="00283255">
        <w:rPr>
          <w:rFonts w:eastAsia="Verdana"/>
          <w:shd w:val="solid" w:color="FFFFFF" w:fill="FFFFFF"/>
          <w:lang w:val="fr-FR"/>
          <w:rPrChange w:id="34" w:author=" " w:date="2011-08-23T10:28:00Z">
            <w:rPr>
              <w:rFonts w:eastAsia="Verdana"/>
              <w:shd w:val="solid" w:color="FFFFFF" w:fill="FFFFFF"/>
            </w:rPr>
          </w:rPrChange>
        </w:rPr>
        <w:t xml:space="preserve">Nous fournissons des données et informations au Registre APAC sur la base du fait que les informations sensibles sur l’identité personnelle ainsi que les informations confidentielles ne seront pas divulguées, publiées ou révélées à une quelconque autre partie, sauf autorisation écrite préalable. </w:t>
      </w:r>
    </w:p>
    <w:p w:rsidR="00AA44C2" w:rsidRPr="007D510D" w:rsidRDefault="00283255" w:rsidP="00AA44C2">
      <w:pPr>
        <w:pStyle w:val="ListBullet"/>
        <w:numPr>
          <w:ilvl w:val="0"/>
          <w:numId w:val="1"/>
        </w:numPr>
        <w:rPr>
          <w:rFonts w:eastAsia="Verdana"/>
          <w:shd w:val="solid" w:color="FFFFFF" w:fill="FFFFFF"/>
          <w:lang w:val="fr-FR"/>
          <w:rPrChange w:id="35" w:author=" " w:date="2011-08-23T10:28:00Z">
            <w:rPr>
              <w:rFonts w:eastAsia="Verdana"/>
              <w:shd w:val="solid" w:color="FFFFFF" w:fill="FFFFFF"/>
            </w:rPr>
          </w:rPrChange>
        </w:rPr>
      </w:pPr>
      <w:r w:rsidRPr="00283255">
        <w:rPr>
          <w:rFonts w:eastAsia="Verdana"/>
          <w:shd w:val="solid" w:color="FFFFFF" w:fill="FFFFFF"/>
          <w:lang w:val="fr-FR"/>
          <w:rPrChange w:id="36" w:author=" " w:date="2011-08-23T10:28:00Z">
            <w:rPr>
              <w:rFonts w:eastAsia="Verdana"/>
              <w:shd w:val="solid" w:color="FFFFFF" w:fill="FFFFFF"/>
            </w:rPr>
          </w:rPrChange>
        </w:rPr>
        <w:t xml:space="preserve">Nous comprenons que si nous avons des questions concernant le fonctionnement du Registre APAC ou l’utilisation des données ou informations que nous fournissons, ou si nous avons des plaintes ou des préoccupations concernant le Registre APAC, nous pouvons contacter </w:t>
      </w:r>
      <w:r w:rsidR="00B20E59" w:rsidRPr="007D510D">
        <w:rPr>
          <w:rFonts w:eastAsia="Verdana"/>
          <w:shd w:val="solid" w:color="FFFFFF" w:fill="FFFFFF"/>
          <w:lang w:val="fr-FR"/>
        </w:rPr>
        <w:t>les gestionnaires</w:t>
      </w:r>
      <w:r w:rsidRPr="00283255">
        <w:rPr>
          <w:rFonts w:eastAsia="Verdana"/>
          <w:shd w:val="solid" w:color="FFFFFF" w:fill="FFFFFF"/>
          <w:lang w:val="fr-FR"/>
          <w:rPrChange w:id="37" w:author=" " w:date="2011-08-23T10:28:00Z">
            <w:rPr>
              <w:rFonts w:eastAsia="Verdana"/>
              <w:shd w:val="solid" w:color="FFFFFF" w:fill="FFFFFF"/>
            </w:rPr>
          </w:rPrChange>
        </w:rPr>
        <w:t xml:space="preserve"> du Registre qui </w:t>
      </w:r>
      <w:r w:rsidR="00B20E59" w:rsidRPr="007D510D">
        <w:rPr>
          <w:rFonts w:eastAsia="Verdana"/>
          <w:shd w:val="solid" w:color="FFFFFF" w:fill="FFFFFF"/>
          <w:lang w:val="fr-FR"/>
        </w:rPr>
        <w:lastRenderedPageBreak/>
        <w:t>étudieront</w:t>
      </w:r>
      <w:r w:rsidRPr="00283255">
        <w:rPr>
          <w:rFonts w:eastAsia="Verdana"/>
          <w:shd w:val="solid" w:color="FFFFFF" w:fill="FFFFFF"/>
          <w:lang w:val="fr-FR"/>
          <w:rPrChange w:id="38" w:author=" " w:date="2011-08-23T10:28:00Z">
            <w:rPr>
              <w:rFonts w:eastAsia="Verdana"/>
              <w:shd w:val="solid" w:color="FFFFFF" w:fill="FFFFFF"/>
            </w:rPr>
          </w:rPrChange>
        </w:rPr>
        <w:t xml:space="preserve"> nos questions ou préoccupations en vue de parvenir à un accord sur une solution appropriée. </w:t>
      </w:r>
    </w:p>
    <w:p w:rsidR="00AA44C2" w:rsidRPr="007D510D" w:rsidRDefault="00283255" w:rsidP="00AA44C2">
      <w:pPr>
        <w:pStyle w:val="ListBullet"/>
        <w:numPr>
          <w:ilvl w:val="0"/>
          <w:numId w:val="1"/>
        </w:numPr>
        <w:rPr>
          <w:rFonts w:eastAsia="Verdana"/>
          <w:lang w:val="fr-FR"/>
          <w:rPrChange w:id="39" w:author=" " w:date="2011-08-23T10:28:00Z">
            <w:rPr>
              <w:rFonts w:eastAsia="Verdana"/>
            </w:rPr>
          </w:rPrChange>
        </w:rPr>
      </w:pPr>
      <w:r w:rsidRPr="00283255">
        <w:rPr>
          <w:rFonts w:eastAsia="Verdana"/>
          <w:lang w:val="fr-FR"/>
          <w:rPrChange w:id="40" w:author=" " w:date="2011-08-23T10:28:00Z">
            <w:rPr>
              <w:rFonts w:eastAsia="Verdana"/>
            </w:rPr>
          </w:rPrChange>
        </w:rPr>
        <w:t xml:space="preserve">Nous comprenons les objectifs du Registre APAC et les utilisations possibles des informations. Nous comprenons qu’il existe différents niveaux d’accès aux données et informations fournies au Registre APAC. Les données et informations peuvent être librement accessibles au public grâce à la Base de Données Mondiale Sur les Aires Protégées (conformément aux termes et conditions disponibles sur </w:t>
      </w:r>
      <w:r w:rsidRPr="00283255">
        <w:rPr>
          <w:lang w:val="fr-FR"/>
          <w:rPrChange w:id="41" w:author=" " w:date="2011-08-23T10:28:00Z">
            <w:rPr/>
          </w:rPrChange>
        </w:rPr>
        <w:fldChar w:fldCharType="begin"/>
      </w:r>
      <w:r w:rsidRPr="00283255">
        <w:rPr>
          <w:lang w:val="fr-FR"/>
          <w:rPrChange w:id="42" w:author=" " w:date="2011-08-23T10:28:00Z">
            <w:rPr/>
          </w:rPrChange>
        </w:rPr>
        <w:instrText>HYPERLINK ""</w:instrText>
      </w:r>
      <w:r w:rsidRPr="00283255">
        <w:rPr>
          <w:lang w:val="fr-FR"/>
          <w:rPrChange w:id="43" w:author=" " w:date="2011-08-23T10:28:00Z">
            <w:rPr/>
          </w:rPrChange>
        </w:rPr>
        <w:fldChar w:fldCharType="separate"/>
      </w:r>
      <w:r w:rsidRPr="00283255">
        <w:rPr>
          <w:rFonts w:eastAsia="Verdana"/>
          <w:color w:val="000099"/>
          <w:u w:val="single"/>
          <w:lang w:val="fr-FR"/>
          <w:rPrChange w:id="44" w:author=" " w:date="2011-08-23T10:28:00Z">
            <w:rPr>
              <w:rFonts w:eastAsia="Verdana"/>
              <w:color w:val="000099"/>
              <w:u w:val="single"/>
            </w:rPr>
          </w:rPrChange>
        </w:rPr>
        <w:t>http</w:t>
      </w:r>
      <w:r w:rsidRPr="00283255">
        <w:rPr>
          <w:lang w:val="fr-FR"/>
          <w:rPrChange w:id="45" w:author=" " w:date="2011-08-23T10:28:00Z">
            <w:rPr/>
          </w:rPrChange>
        </w:rPr>
        <w:fldChar w:fldCharType="end"/>
      </w:r>
      <w:r w:rsidRPr="00283255">
        <w:rPr>
          <w:lang w:val="fr-FR"/>
          <w:rPrChange w:id="46" w:author=" " w:date="2011-08-23T10:28:00Z">
            <w:rPr/>
          </w:rPrChange>
        </w:rPr>
        <w:fldChar w:fldCharType="begin"/>
      </w:r>
      <w:r w:rsidRPr="00283255">
        <w:rPr>
          <w:lang w:val="fr-FR"/>
          <w:rPrChange w:id="47" w:author=" " w:date="2011-08-23T10:28:00Z">
            <w:rPr/>
          </w:rPrChange>
        </w:rPr>
        <w:instrText>HYPERLINK ""</w:instrText>
      </w:r>
      <w:r w:rsidRPr="00283255">
        <w:rPr>
          <w:lang w:val="fr-FR"/>
          <w:rPrChange w:id="48" w:author=" " w:date="2011-08-23T10:28:00Z">
            <w:rPr/>
          </w:rPrChange>
        </w:rPr>
        <w:fldChar w:fldCharType="separate"/>
      </w:r>
      <w:r w:rsidRPr="00283255">
        <w:rPr>
          <w:rFonts w:eastAsia="Verdana"/>
          <w:color w:val="000099"/>
          <w:u w:val="single"/>
          <w:lang w:val="fr-FR"/>
          <w:rPrChange w:id="49" w:author=" " w:date="2011-08-23T10:28:00Z">
            <w:rPr>
              <w:rFonts w:eastAsia="Verdana"/>
              <w:color w:val="000099"/>
              <w:u w:val="single"/>
            </w:rPr>
          </w:rPrChange>
        </w:rPr>
        <w:t>://</w:t>
      </w:r>
      <w:r w:rsidRPr="00283255">
        <w:rPr>
          <w:lang w:val="fr-FR"/>
          <w:rPrChange w:id="50" w:author=" " w:date="2011-08-23T10:28:00Z">
            <w:rPr/>
          </w:rPrChange>
        </w:rPr>
        <w:fldChar w:fldCharType="end"/>
      </w:r>
      <w:r w:rsidRPr="00283255">
        <w:rPr>
          <w:lang w:val="fr-FR"/>
          <w:rPrChange w:id="51" w:author=" " w:date="2011-08-23T10:28:00Z">
            <w:rPr/>
          </w:rPrChange>
        </w:rPr>
        <w:fldChar w:fldCharType="begin"/>
      </w:r>
      <w:r w:rsidRPr="00283255">
        <w:rPr>
          <w:lang w:val="fr-FR"/>
          <w:rPrChange w:id="52" w:author=" " w:date="2011-08-23T10:28:00Z">
            <w:rPr/>
          </w:rPrChange>
        </w:rPr>
        <w:instrText>HYPERLINK ""</w:instrText>
      </w:r>
      <w:r w:rsidRPr="00283255">
        <w:rPr>
          <w:lang w:val="fr-FR"/>
          <w:rPrChange w:id="53" w:author=" " w:date="2011-08-23T10:28:00Z">
            <w:rPr/>
          </w:rPrChange>
        </w:rPr>
        <w:fldChar w:fldCharType="separate"/>
      </w:r>
      <w:r w:rsidRPr="00283255">
        <w:rPr>
          <w:rFonts w:eastAsia="Verdana"/>
          <w:color w:val="000099"/>
          <w:u w:val="single"/>
          <w:lang w:val="fr-FR"/>
          <w:rPrChange w:id="54" w:author=" " w:date="2011-08-23T10:28:00Z">
            <w:rPr>
              <w:rFonts w:eastAsia="Verdana"/>
              <w:color w:val="000099"/>
              <w:u w:val="single"/>
            </w:rPr>
          </w:rPrChange>
        </w:rPr>
        <w:t>www</w:t>
      </w:r>
      <w:r w:rsidRPr="00283255">
        <w:rPr>
          <w:lang w:val="fr-FR"/>
          <w:rPrChange w:id="55" w:author=" " w:date="2011-08-23T10:28:00Z">
            <w:rPr/>
          </w:rPrChange>
        </w:rPr>
        <w:fldChar w:fldCharType="end"/>
      </w:r>
      <w:r w:rsidRPr="00283255">
        <w:rPr>
          <w:lang w:val="fr-FR"/>
          <w:rPrChange w:id="56" w:author=" " w:date="2011-08-23T10:28:00Z">
            <w:rPr/>
          </w:rPrChange>
        </w:rPr>
        <w:fldChar w:fldCharType="begin"/>
      </w:r>
      <w:r w:rsidRPr="00283255">
        <w:rPr>
          <w:lang w:val="fr-FR"/>
          <w:rPrChange w:id="57" w:author=" " w:date="2011-08-23T10:28:00Z">
            <w:rPr/>
          </w:rPrChange>
        </w:rPr>
        <w:instrText>HYPERLINK ""</w:instrText>
      </w:r>
      <w:r w:rsidRPr="00283255">
        <w:rPr>
          <w:lang w:val="fr-FR"/>
          <w:rPrChange w:id="58" w:author=" " w:date="2011-08-23T10:28:00Z">
            <w:rPr/>
          </w:rPrChange>
        </w:rPr>
        <w:fldChar w:fldCharType="separate"/>
      </w:r>
      <w:r w:rsidRPr="00283255">
        <w:rPr>
          <w:rFonts w:eastAsia="Verdana"/>
          <w:color w:val="000099"/>
          <w:u w:val="single"/>
          <w:lang w:val="fr-FR"/>
          <w:rPrChange w:id="59" w:author=" " w:date="2011-08-23T10:28:00Z">
            <w:rPr>
              <w:rFonts w:eastAsia="Verdana"/>
              <w:color w:val="000099"/>
              <w:u w:val="single"/>
            </w:rPr>
          </w:rPrChange>
        </w:rPr>
        <w:t>.</w:t>
      </w:r>
      <w:r w:rsidRPr="00283255">
        <w:rPr>
          <w:lang w:val="fr-FR"/>
          <w:rPrChange w:id="60" w:author=" " w:date="2011-08-23T10:28:00Z">
            <w:rPr/>
          </w:rPrChange>
        </w:rPr>
        <w:fldChar w:fldCharType="end"/>
      </w:r>
      <w:r w:rsidRPr="00283255">
        <w:rPr>
          <w:lang w:val="fr-FR"/>
          <w:rPrChange w:id="61" w:author=" " w:date="2011-08-23T10:28:00Z">
            <w:rPr/>
          </w:rPrChange>
        </w:rPr>
        <w:fldChar w:fldCharType="begin"/>
      </w:r>
      <w:r w:rsidRPr="00283255">
        <w:rPr>
          <w:lang w:val="fr-FR"/>
          <w:rPrChange w:id="62" w:author=" " w:date="2011-08-23T10:28:00Z">
            <w:rPr/>
          </w:rPrChange>
        </w:rPr>
        <w:instrText>HYPERLINK ""</w:instrText>
      </w:r>
      <w:r w:rsidRPr="00283255">
        <w:rPr>
          <w:lang w:val="fr-FR"/>
          <w:rPrChange w:id="63" w:author=" " w:date="2011-08-23T10:28:00Z">
            <w:rPr/>
          </w:rPrChange>
        </w:rPr>
        <w:fldChar w:fldCharType="separate"/>
      </w:r>
      <w:r w:rsidRPr="00283255">
        <w:rPr>
          <w:rFonts w:eastAsia="Verdana"/>
          <w:color w:val="000099"/>
          <w:u w:val="single"/>
          <w:lang w:val="fr-FR"/>
          <w:rPrChange w:id="64" w:author=" " w:date="2011-08-23T10:28:00Z">
            <w:rPr>
              <w:rFonts w:eastAsia="Verdana"/>
              <w:color w:val="000099"/>
              <w:u w:val="single"/>
            </w:rPr>
          </w:rPrChange>
        </w:rPr>
        <w:t>protectedplanet</w:t>
      </w:r>
      <w:r w:rsidRPr="00283255">
        <w:rPr>
          <w:lang w:val="fr-FR"/>
          <w:rPrChange w:id="65" w:author=" " w:date="2011-08-23T10:28:00Z">
            <w:rPr/>
          </w:rPrChange>
        </w:rPr>
        <w:fldChar w:fldCharType="end"/>
      </w:r>
      <w:r w:rsidRPr="00283255">
        <w:rPr>
          <w:lang w:val="fr-FR"/>
          <w:rPrChange w:id="66" w:author=" " w:date="2011-08-23T10:28:00Z">
            <w:rPr/>
          </w:rPrChange>
        </w:rPr>
        <w:fldChar w:fldCharType="begin"/>
      </w:r>
      <w:r w:rsidRPr="00283255">
        <w:rPr>
          <w:lang w:val="fr-FR"/>
          <w:rPrChange w:id="67" w:author=" " w:date="2011-08-23T10:28:00Z">
            <w:rPr/>
          </w:rPrChange>
        </w:rPr>
        <w:instrText>HYPERLINK ""</w:instrText>
      </w:r>
      <w:r w:rsidRPr="00283255">
        <w:rPr>
          <w:lang w:val="fr-FR"/>
          <w:rPrChange w:id="68" w:author=" " w:date="2011-08-23T10:28:00Z">
            <w:rPr/>
          </w:rPrChange>
        </w:rPr>
        <w:fldChar w:fldCharType="separate"/>
      </w:r>
      <w:r w:rsidRPr="00283255">
        <w:rPr>
          <w:rFonts w:eastAsia="Verdana"/>
          <w:color w:val="000099"/>
          <w:u w:val="single"/>
          <w:lang w:val="fr-FR"/>
          <w:rPrChange w:id="69" w:author=" " w:date="2011-08-23T10:28:00Z">
            <w:rPr>
              <w:rFonts w:eastAsia="Verdana"/>
              <w:color w:val="000099"/>
              <w:u w:val="single"/>
            </w:rPr>
          </w:rPrChange>
        </w:rPr>
        <w:t>.</w:t>
      </w:r>
      <w:r w:rsidRPr="00283255">
        <w:rPr>
          <w:lang w:val="fr-FR"/>
          <w:rPrChange w:id="70" w:author=" " w:date="2011-08-23T10:28:00Z">
            <w:rPr/>
          </w:rPrChange>
        </w:rPr>
        <w:fldChar w:fldCharType="end"/>
      </w:r>
      <w:r w:rsidRPr="00283255">
        <w:rPr>
          <w:lang w:val="fr-FR"/>
          <w:rPrChange w:id="71" w:author=" " w:date="2011-08-23T10:28:00Z">
            <w:rPr/>
          </w:rPrChange>
        </w:rPr>
        <w:fldChar w:fldCharType="begin"/>
      </w:r>
      <w:r w:rsidRPr="00283255">
        <w:rPr>
          <w:lang w:val="fr-FR"/>
          <w:rPrChange w:id="72" w:author=" " w:date="2011-08-23T10:28:00Z">
            <w:rPr/>
          </w:rPrChange>
        </w:rPr>
        <w:instrText>HYPERLINK ""</w:instrText>
      </w:r>
      <w:r w:rsidRPr="00283255">
        <w:rPr>
          <w:lang w:val="fr-FR"/>
          <w:rPrChange w:id="73" w:author=" " w:date="2011-08-23T10:28:00Z">
            <w:rPr/>
          </w:rPrChange>
        </w:rPr>
        <w:fldChar w:fldCharType="separate"/>
      </w:r>
      <w:r w:rsidRPr="00283255">
        <w:rPr>
          <w:rFonts w:eastAsia="Verdana"/>
          <w:color w:val="000099"/>
          <w:u w:val="single"/>
          <w:lang w:val="fr-FR"/>
          <w:rPrChange w:id="74" w:author=" " w:date="2011-08-23T10:28:00Z">
            <w:rPr>
              <w:rFonts w:eastAsia="Verdana"/>
              <w:color w:val="000099"/>
              <w:u w:val="single"/>
            </w:rPr>
          </w:rPrChange>
        </w:rPr>
        <w:t>net</w:t>
      </w:r>
      <w:r w:rsidRPr="00283255">
        <w:rPr>
          <w:lang w:val="fr-FR"/>
          <w:rPrChange w:id="75" w:author=" " w:date="2011-08-23T10:28:00Z">
            <w:rPr/>
          </w:rPrChange>
        </w:rPr>
        <w:fldChar w:fldCharType="end"/>
      </w:r>
      <w:r w:rsidRPr="00283255">
        <w:rPr>
          <w:lang w:val="fr-FR"/>
          <w:rPrChange w:id="76" w:author=" " w:date="2011-08-23T10:28:00Z">
            <w:rPr/>
          </w:rPrChange>
        </w:rPr>
        <w:fldChar w:fldCharType="begin"/>
      </w:r>
      <w:r w:rsidRPr="00283255">
        <w:rPr>
          <w:lang w:val="fr-FR"/>
          <w:rPrChange w:id="77" w:author=" " w:date="2011-08-23T10:28:00Z">
            <w:rPr/>
          </w:rPrChange>
        </w:rPr>
        <w:instrText>HYPERLINK ""</w:instrText>
      </w:r>
      <w:r w:rsidRPr="00283255">
        <w:rPr>
          <w:lang w:val="fr-FR"/>
          <w:rPrChange w:id="78" w:author=" " w:date="2011-08-23T10:28:00Z">
            <w:rPr/>
          </w:rPrChange>
        </w:rPr>
        <w:fldChar w:fldCharType="separate"/>
      </w:r>
      <w:r w:rsidRPr="00283255">
        <w:rPr>
          <w:rFonts w:eastAsia="Verdana"/>
          <w:color w:val="000099"/>
          <w:u w:val="single"/>
          <w:lang w:val="fr-FR"/>
          <w:rPrChange w:id="79" w:author=" " w:date="2011-08-23T10:28:00Z">
            <w:rPr>
              <w:rFonts w:eastAsia="Verdana"/>
              <w:color w:val="000099"/>
              <w:u w:val="single"/>
            </w:rPr>
          </w:rPrChange>
        </w:rPr>
        <w:t>/</w:t>
      </w:r>
      <w:r w:rsidRPr="00283255">
        <w:rPr>
          <w:lang w:val="fr-FR"/>
          <w:rPrChange w:id="80" w:author=" " w:date="2011-08-23T10:28:00Z">
            <w:rPr/>
          </w:rPrChange>
        </w:rPr>
        <w:fldChar w:fldCharType="end"/>
      </w:r>
      <w:r w:rsidRPr="00283255">
        <w:rPr>
          <w:lang w:val="fr-FR"/>
          <w:rPrChange w:id="81" w:author=" " w:date="2011-08-23T10:28:00Z">
            <w:rPr/>
          </w:rPrChange>
        </w:rPr>
        <w:fldChar w:fldCharType="begin"/>
      </w:r>
      <w:r w:rsidRPr="00283255">
        <w:rPr>
          <w:lang w:val="fr-FR"/>
          <w:rPrChange w:id="82" w:author=" " w:date="2011-08-23T10:28:00Z">
            <w:rPr/>
          </w:rPrChange>
        </w:rPr>
        <w:instrText>HYPERLINK ""</w:instrText>
      </w:r>
      <w:r w:rsidRPr="00283255">
        <w:rPr>
          <w:lang w:val="fr-FR"/>
          <w:rPrChange w:id="83" w:author=" " w:date="2011-08-23T10:28:00Z">
            <w:rPr/>
          </w:rPrChange>
        </w:rPr>
        <w:fldChar w:fldCharType="separate"/>
      </w:r>
      <w:r w:rsidRPr="00283255">
        <w:rPr>
          <w:rFonts w:eastAsia="Verdana"/>
          <w:color w:val="000099"/>
          <w:u w:val="single"/>
          <w:lang w:val="fr-FR"/>
          <w:rPrChange w:id="84" w:author=" " w:date="2011-08-23T10:28:00Z">
            <w:rPr>
              <w:rFonts w:eastAsia="Verdana"/>
              <w:color w:val="000099"/>
              <w:u w:val="single"/>
            </w:rPr>
          </w:rPrChange>
        </w:rPr>
        <w:t>termsandconditions</w:t>
      </w:r>
      <w:r w:rsidRPr="00283255">
        <w:rPr>
          <w:lang w:val="fr-FR"/>
          <w:rPrChange w:id="85" w:author=" " w:date="2011-08-23T10:28:00Z">
            <w:rPr/>
          </w:rPrChange>
        </w:rPr>
        <w:fldChar w:fldCharType="end"/>
      </w:r>
      <w:r w:rsidRPr="00283255">
        <w:rPr>
          <w:rFonts w:eastAsia="Verdana"/>
          <w:lang w:val="fr-FR"/>
          <w:rPrChange w:id="86" w:author=" " w:date="2011-08-23T10:28:00Z">
            <w:rPr>
              <w:rFonts w:eastAsia="Verdana"/>
            </w:rPr>
          </w:rPrChange>
        </w:rPr>
        <w:t>) disponibles aux détenteurs d’un mot de passe protégé, ou encore uniquement aux gestionnaires du Registre APAC. Nous fournissons</w:t>
      </w:r>
      <w:r w:rsidR="009B74C5" w:rsidRPr="007D510D">
        <w:rPr>
          <w:rFonts w:eastAsia="Verdana"/>
          <w:lang w:val="fr-FR"/>
        </w:rPr>
        <w:t xml:space="preserve"> </w:t>
      </w:r>
      <w:r w:rsidRPr="00283255">
        <w:rPr>
          <w:rFonts w:eastAsia="Verdana"/>
          <w:lang w:val="fr-FR"/>
          <w:rPrChange w:id="87" w:author=" " w:date="2011-08-23T10:28:00Z">
            <w:rPr>
              <w:rFonts w:eastAsia="Verdana"/>
            </w:rPr>
          </w:rPrChange>
        </w:rPr>
        <w:t>des données et informations au Registre APAC sur la base du fait que nous pouvons préciser le niveau d’accès à donner aux différents types d’information, tel que représenté ci-dessous.</w:t>
      </w:r>
    </w:p>
    <w:p w:rsidR="00AA44C2" w:rsidRPr="007D510D" w:rsidRDefault="00283255" w:rsidP="00AA44C2">
      <w:pPr>
        <w:pStyle w:val="Heading1"/>
        <w:rPr>
          <w:rFonts w:ascii="Times New Roman" w:hAnsi="Times New Roman" w:cs="Times New Roman"/>
          <w:sz w:val="24"/>
          <w:szCs w:val="24"/>
          <w:lang w:val="fr-FR"/>
          <w:rPrChange w:id="88" w:author=" " w:date="2011-08-23T10:28:00Z">
            <w:rPr/>
          </w:rPrChange>
        </w:rPr>
      </w:pPr>
      <w:r w:rsidRPr="00283255">
        <w:rPr>
          <w:rFonts w:ascii="Times New Roman" w:hAnsi="Times New Roman" w:cs="Times New Roman"/>
          <w:sz w:val="24"/>
          <w:szCs w:val="24"/>
          <w:lang w:val="fr-FR"/>
          <w:rPrChange w:id="89" w:author=" " w:date="2011-08-23T10:28:00Z">
            <w:rPr/>
          </w:rPrChange>
        </w:rPr>
        <w:t>Utilisation des informations sur l’APAC</w:t>
      </w:r>
    </w:p>
    <w:p w:rsidR="00CA7CD4" w:rsidRPr="007D510D" w:rsidRDefault="00283255">
      <w:pPr>
        <w:spacing w:line="276" w:lineRule="auto"/>
        <w:rPr>
          <w:rFonts w:eastAsia="Tahoma"/>
          <w:color w:val="444444"/>
          <w:sz w:val="22"/>
          <w:szCs w:val="22"/>
          <w:lang w:val="fr-FR"/>
        </w:rPr>
      </w:pPr>
      <w:r w:rsidRPr="00283255">
        <w:rPr>
          <w:rFonts w:eastAsia="Tahoma"/>
          <w:color w:val="444444"/>
          <w:sz w:val="22"/>
          <w:szCs w:val="22"/>
          <w:lang w:val="fr-FR"/>
          <w:rPrChange w:id="90" w:author=" " w:date="2011-08-23T10:28:00Z">
            <w:rPr>
              <w:rFonts w:ascii="Tahoma" w:eastAsia="Tahoma" w:hAnsi="Tahoma" w:cs="Tahoma"/>
              <w:color w:val="444444"/>
              <w:sz w:val="22"/>
              <w:szCs w:val="22"/>
            </w:rPr>
          </w:rPrChange>
        </w:rPr>
        <w:t>Pour chaque type de données que vous souhaitez partager (lignes), veuillez sélectionnez le niveau d’accès que vous acceptez (colonnes).</w:t>
      </w:r>
    </w:p>
    <w:p w:rsidR="00B20E59" w:rsidRPr="007D510D" w:rsidRDefault="00B20E59">
      <w:pPr>
        <w:spacing w:line="276" w:lineRule="auto"/>
        <w:rPr>
          <w:rFonts w:eastAsia="Tahoma"/>
          <w:color w:val="444444"/>
          <w:sz w:val="22"/>
          <w:szCs w:val="22"/>
          <w:lang w:val="fr-FR"/>
          <w:rPrChange w:id="91" w:author=" " w:date="2011-08-23T10:28:00Z">
            <w:rPr>
              <w:rFonts w:ascii="Tahoma" w:eastAsia="Tahoma" w:hAnsi="Tahoma" w:cs="Tahoma"/>
              <w:color w:val="444444"/>
              <w:sz w:val="22"/>
              <w:szCs w:val="22"/>
            </w:rPr>
          </w:rPrChange>
        </w:rPr>
      </w:pPr>
    </w:p>
    <w:tbl>
      <w:tblPr>
        <w:tblW w:w="9230" w:type="dxa"/>
        <w:tblInd w:w="80" w:type="dxa"/>
        <w:tblLayout w:type="fixed"/>
        <w:tblLook w:val="0000"/>
      </w:tblPr>
      <w:tblGrid>
        <w:gridCol w:w="2430"/>
        <w:gridCol w:w="2126"/>
        <w:gridCol w:w="1560"/>
        <w:gridCol w:w="1701"/>
        <w:gridCol w:w="1413"/>
      </w:tblGrid>
      <w:tr w:rsidR="007D510D" w:rsidRPr="00CA1412" w:rsidTr="007D510D">
        <w:trPr>
          <w:cantSplit/>
          <w:trHeight w:val="1626"/>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CA7CD4" w:rsidRPr="007D510D" w:rsidRDefault="00283255" w:rsidP="007D510D">
            <w:pPr>
              <w:jc w:val="center"/>
              <w:rPr>
                <w:sz w:val="18"/>
                <w:szCs w:val="18"/>
                <w:lang w:val="fr-FR"/>
              </w:rPr>
            </w:pPr>
            <w:r w:rsidRPr="00283255">
              <w:rPr>
                <w:rFonts w:eastAsia="Verdana"/>
                <w:sz w:val="18"/>
                <w:szCs w:val="18"/>
                <w:lang w:val="fr-FR"/>
                <w:rPrChange w:id="92" w:author=" " w:date="2011-08-23T10:28:00Z">
                  <w:rPr>
                    <w:rFonts w:ascii="Verdana" w:eastAsia="Verdana" w:hAnsi="Verdana" w:cs="Verdana"/>
                    <w:sz w:val="20"/>
                    <w:szCs w:val="20"/>
                  </w:rPr>
                </w:rPrChange>
              </w:rPr>
              <w:t>Type d’information</w:t>
            </w:r>
          </w:p>
        </w:tc>
        <w:tc>
          <w:tcPr>
            <w:tcW w:w="2126"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tcPr>
          <w:p w:rsidR="00B20E59" w:rsidRPr="007D510D" w:rsidRDefault="00283255" w:rsidP="007D510D">
            <w:pPr>
              <w:spacing w:line="276" w:lineRule="auto"/>
              <w:jc w:val="center"/>
              <w:rPr>
                <w:color w:val="auto"/>
                <w:sz w:val="18"/>
                <w:szCs w:val="18"/>
                <w:lang w:val="fr-FR"/>
              </w:rPr>
            </w:pPr>
            <w:r w:rsidRPr="00283255">
              <w:rPr>
                <w:bCs/>
                <w:color w:val="auto"/>
                <w:sz w:val="18"/>
                <w:szCs w:val="18"/>
                <w:lang w:val="fr-FR"/>
                <w:rPrChange w:id="93" w:author=" " w:date="2011-08-23T10:28:00Z">
                  <w:rPr>
                    <w:rFonts w:ascii="Verdana" w:eastAsia="Verdana" w:hAnsi="Verdana" w:cs="Verdana"/>
                    <w:b/>
                    <w:bCs/>
                    <w:color w:val="444444"/>
                    <w:sz w:val="20"/>
                    <w:szCs w:val="20"/>
                    <w:shd w:val="solid" w:color="C3D9FF" w:fill="C3D9FF"/>
                  </w:rPr>
                </w:rPrChange>
              </w:rPr>
              <w:t xml:space="preserve">(1) Disponible dans le Registre APAC et  </w:t>
            </w:r>
            <w:proofErr w:type="gramStart"/>
            <w:r w:rsidRPr="00283255">
              <w:rPr>
                <w:bCs/>
                <w:color w:val="auto"/>
                <w:sz w:val="18"/>
                <w:szCs w:val="18"/>
                <w:lang w:val="fr-FR"/>
                <w:rPrChange w:id="94" w:author=" " w:date="2011-08-23T10:28:00Z">
                  <w:rPr>
                    <w:rFonts w:ascii="Verdana" w:eastAsia="Verdana" w:hAnsi="Verdana" w:cs="Verdana"/>
                    <w:b/>
                    <w:bCs/>
                    <w:color w:val="444444"/>
                    <w:sz w:val="20"/>
                    <w:szCs w:val="20"/>
                    <w:shd w:val="solid" w:color="C3D9FF" w:fill="C3D9FF"/>
                  </w:rPr>
                </w:rPrChange>
              </w:rPr>
              <w:t>la base de données mondiales sur les aires protégées (WDPA)</w:t>
            </w:r>
            <w:r w:rsidR="00B20E59" w:rsidRPr="007D510D">
              <w:rPr>
                <w:bCs/>
                <w:color w:val="auto"/>
                <w:sz w:val="18"/>
                <w:szCs w:val="18"/>
                <w:lang w:val="fr-FR"/>
              </w:rPr>
              <w:t xml:space="preserve"> sur</w:t>
            </w:r>
            <w:r w:rsidRPr="00283255">
              <w:rPr>
                <w:bCs/>
                <w:color w:val="auto"/>
                <w:sz w:val="18"/>
                <w:szCs w:val="18"/>
                <w:lang w:val="fr-FR"/>
                <w:rPrChange w:id="95" w:author=" " w:date="2011-08-23T10:28:00Z">
                  <w:rPr>
                    <w:rFonts w:ascii="Verdana" w:eastAsia="Verdana" w:hAnsi="Verdana" w:cs="Verdana"/>
                    <w:b/>
                    <w:bCs/>
                    <w:color w:val="444444"/>
                    <w:sz w:val="20"/>
                    <w:szCs w:val="20"/>
                    <w:shd w:val="solid" w:color="C3D9FF" w:fill="C3D9FF"/>
                  </w:rPr>
                </w:rPrChange>
              </w:rPr>
              <w:t xml:space="preserve"> </w:t>
            </w:r>
            <w:r w:rsidRPr="00283255">
              <w:rPr>
                <w:bCs/>
                <w:color w:val="auto"/>
                <w:sz w:val="18"/>
                <w:szCs w:val="18"/>
                <w:lang w:val="fr-FR"/>
                <w:rPrChange w:id="96" w:author=" " w:date="2011-08-23T10:28:00Z">
                  <w:rPr>
                    <w:rFonts w:ascii="Verdana" w:eastAsia="Verdana" w:hAnsi="Verdana" w:cs="Verdana"/>
                    <w:b/>
                    <w:bCs/>
                    <w:color w:val="444444"/>
                    <w:sz w:val="20"/>
                    <w:szCs w:val="20"/>
                    <w:u w:val="single"/>
                    <w:shd w:val="solid" w:color="C3D9FF" w:fill="C3D9FF"/>
                  </w:rPr>
                </w:rPrChange>
              </w:rPr>
              <w:fldChar w:fldCharType="begin"/>
            </w:r>
            <w:r w:rsidRPr="00283255">
              <w:rPr>
                <w:bCs/>
                <w:color w:val="auto"/>
                <w:sz w:val="18"/>
                <w:szCs w:val="18"/>
                <w:lang w:val="fr-FR"/>
                <w:rPrChange w:id="97" w:author=" " w:date="2011-08-23T10:28:00Z">
                  <w:rPr>
                    <w:rFonts w:ascii="Verdana" w:eastAsia="Verdana" w:hAnsi="Verdana" w:cs="Verdana"/>
                    <w:b/>
                    <w:bCs/>
                    <w:color w:val="444444"/>
                    <w:sz w:val="20"/>
                    <w:szCs w:val="20"/>
                    <w:shd w:val="solid" w:color="C3D9FF" w:fill="C3D9FF"/>
                  </w:rPr>
                </w:rPrChange>
              </w:rPr>
              <w:instrText xml:space="preserve"> HYPERLINK "http://www.protectedplanet.net" </w:instrText>
            </w:r>
            <w:r w:rsidRPr="00283255">
              <w:rPr>
                <w:bCs/>
                <w:color w:val="auto"/>
                <w:sz w:val="18"/>
                <w:szCs w:val="18"/>
                <w:lang w:val="fr-FR"/>
                <w:rPrChange w:id="98" w:author=" " w:date="2011-08-23T10:28:00Z">
                  <w:rPr>
                    <w:rFonts w:ascii="Verdana" w:eastAsia="Verdana" w:hAnsi="Verdana" w:cs="Verdana"/>
                    <w:b/>
                    <w:bCs/>
                    <w:color w:val="444444"/>
                    <w:sz w:val="20"/>
                    <w:szCs w:val="20"/>
                    <w:u w:val="single"/>
                    <w:shd w:val="solid" w:color="C3D9FF" w:fill="C3D9FF"/>
                  </w:rPr>
                </w:rPrChange>
              </w:rPr>
              <w:fldChar w:fldCharType="separate"/>
            </w:r>
            <w:r w:rsidRPr="00283255">
              <w:rPr>
                <w:rStyle w:val="Hyperlink"/>
                <w:bCs/>
                <w:color w:val="auto"/>
                <w:sz w:val="18"/>
                <w:szCs w:val="18"/>
                <w:lang w:val="fr-FR"/>
                <w:rPrChange w:id="99" w:author=" " w:date="2011-08-23T10:28:00Z">
                  <w:rPr>
                    <w:rStyle w:val="Hyperlink"/>
                    <w:rFonts w:ascii="Verdana" w:eastAsia="Verdana" w:hAnsi="Verdana" w:cs="Verdana"/>
                    <w:b/>
                    <w:bCs/>
                    <w:sz w:val="20"/>
                    <w:szCs w:val="20"/>
                    <w:shd w:val="solid" w:color="C3D9FF" w:fill="C3D9FF"/>
                  </w:rPr>
                </w:rPrChange>
              </w:rPr>
              <w:t>www.protectedplanet.net</w:t>
            </w:r>
            <w:proofErr w:type="gramEnd"/>
            <w:r w:rsidRPr="00283255">
              <w:rPr>
                <w:color w:val="auto"/>
                <w:sz w:val="18"/>
                <w:szCs w:val="18"/>
                <w:lang w:val="fr-FR"/>
                <w:rPrChange w:id="100" w:author=" " w:date="2011-08-23T10:28:00Z">
                  <w:rPr>
                    <w:rFonts w:ascii="Verdana" w:eastAsia="Verdana" w:hAnsi="Verdana" w:cs="Verdana"/>
                    <w:b/>
                    <w:bCs/>
                    <w:color w:val="444444"/>
                    <w:sz w:val="20"/>
                    <w:szCs w:val="20"/>
                    <w:u w:val="single"/>
                    <w:shd w:val="solid" w:color="C3D9FF" w:fill="C3D9FF"/>
                  </w:rPr>
                </w:rPrChange>
              </w:rPr>
              <w:fldChar w:fldCharType="end"/>
            </w:r>
          </w:p>
        </w:tc>
        <w:tc>
          <w:tcPr>
            <w:tcW w:w="1560"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tcPr>
          <w:p w:rsidR="00B20E59" w:rsidRPr="007D510D" w:rsidRDefault="00283255" w:rsidP="007D510D">
            <w:pPr>
              <w:spacing w:line="276" w:lineRule="auto"/>
              <w:jc w:val="center"/>
              <w:rPr>
                <w:color w:val="auto"/>
                <w:sz w:val="18"/>
                <w:szCs w:val="18"/>
                <w:lang w:val="fr-FR"/>
              </w:rPr>
            </w:pPr>
            <w:r w:rsidRPr="00283255">
              <w:rPr>
                <w:rFonts w:eastAsia="Verdana"/>
                <w:bCs/>
                <w:color w:val="auto"/>
                <w:sz w:val="18"/>
                <w:szCs w:val="18"/>
                <w:shd w:val="solid" w:color="C3D9FF" w:fill="C3D9FF"/>
                <w:lang w:val="fr-FR"/>
                <w:rPrChange w:id="101" w:author=" " w:date="2011-08-23T10:28:00Z">
                  <w:rPr>
                    <w:rFonts w:ascii="Verdana" w:eastAsia="Verdana" w:hAnsi="Verdana" w:cs="Verdana"/>
                    <w:b/>
                    <w:bCs/>
                    <w:color w:val="444444"/>
                    <w:sz w:val="20"/>
                    <w:szCs w:val="20"/>
                    <w:u w:val="single"/>
                    <w:shd w:val="solid" w:color="C3D9FF" w:fill="C3D9FF"/>
                  </w:rPr>
                </w:rPrChange>
              </w:rPr>
              <w:t xml:space="preserve">(2) Disponible </w:t>
            </w:r>
            <w:r w:rsidR="005B2821" w:rsidRPr="007D510D">
              <w:rPr>
                <w:rFonts w:eastAsia="Verdana"/>
                <w:bCs/>
                <w:color w:val="auto"/>
                <w:sz w:val="18"/>
                <w:szCs w:val="18"/>
                <w:shd w:val="solid" w:color="C3D9FF" w:fill="C3D9FF"/>
                <w:lang w:val="fr-FR"/>
              </w:rPr>
              <w:t xml:space="preserve">uniquement </w:t>
            </w:r>
            <w:r w:rsidRPr="00283255">
              <w:rPr>
                <w:rFonts w:eastAsia="Verdana"/>
                <w:bCs/>
                <w:color w:val="auto"/>
                <w:sz w:val="18"/>
                <w:szCs w:val="18"/>
                <w:shd w:val="solid" w:color="C3D9FF" w:fill="C3D9FF"/>
                <w:lang w:val="fr-FR"/>
                <w:rPrChange w:id="102" w:author=" " w:date="2011-08-23T10:28:00Z">
                  <w:rPr>
                    <w:rFonts w:ascii="Verdana" w:eastAsia="Verdana" w:hAnsi="Verdana" w:cs="Verdana"/>
                    <w:b/>
                    <w:bCs/>
                    <w:color w:val="444444"/>
                    <w:sz w:val="20"/>
                    <w:szCs w:val="20"/>
                    <w:u w:val="single"/>
                    <w:shd w:val="solid" w:color="C3D9FF" w:fill="C3D9FF"/>
                  </w:rPr>
                </w:rPrChange>
              </w:rPr>
              <w:t>dans le Registre APAC</w:t>
            </w:r>
          </w:p>
        </w:tc>
        <w:tc>
          <w:tcPr>
            <w:tcW w:w="1701"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tcPr>
          <w:p w:rsidR="00B20E59" w:rsidRPr="007D510D" w:rsidRDefault="005B2821" w:rsidP="007D510D">
            <w:pPr>
              <w:spacing w:line="276" w:lineRule="auto"/>
              <w:jc w:val="center"/>
              <w:rPr>
                <w:color w:val="auto"/>
                <w:sz w:val="18"/>
                <w:szCs w:val="18"/>
                <w:lang w:val="fr-FR"/>
              </w:rPr>
            </w:pPr>
            <w:r w:rsidRPr="007D510D">
              <w:rPr>
                <w:rFonts w:eastAsia="Verdana"/>
                <w:bCs/>
                <w:color w:val="auto"/>
                <w:sz w:val="18"/>
                <w:szCs w:val="18"/>
                <w:shd w:val="solid" w:color="C3D9FF" w:fill="C3D9FF"/>
                <w:lang w:val="fr-FR"/>
              </w:rPr>
              <w:t>(3) Accessible</w:t>
            </w:r>
            <w:r w:rsidR="00283255" w:rsidRPr="00283255">
              <w:rPr>
                <w:rFonts w:eastAsia="Verdana"/>
                <w:bCs/>
                <w:color w:val="auto"/>
                <w:sz w:val="18"/>
                <w:szCs w:val="18"/>
                <w:shd w:val="solid" w:color="C3D9FF" w:fill="C3D9FF"/>
                <w:lang w:val="fr-FR"/>
                <w:rPrChange w:id="103" w:author=" " w:date="2011-08-23T10:28:00Z">
                  <w:rPr>
                    <w:rFonts w:ascii="Verdana" w:eastAsia="Verdana" w:hAnsi="Verdana" w:cs="Verdana"/>
                    <w:b/>
                    <w:bCs/>
                    <w:color w:val="444444"/>
                    <w:sz w:val="20"/>
                    <w:szCs w:val="20"/>
                    <w:u w:val="single"/>
                    <w:shd w:val="solid" w:color="C3D9FF" w:fill="C3D9FF"/>
                  </w:rPr>
                </w:rPrChange>
              </w:rPr>
              <w:t xml:space="preserve"> uniquement aux gestionnaires du Registre APAC et à d’autres préalablement autorisés</w:t>
            </w:r>
          </w:p>
        </w:tc>
        <w:tc>
          <w:tcPr>
            <w:tcW w:w="1413"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tcPr>
          <w:p w:rsidR="00B20E59" w:rsidRPr="007D510D" w:rsidRDefault="005B2821" w:rsidP="007D510D">
            <w:pPr>
              <w:spacing w:line="276" w:lineRule="auto"/>
              <w:jc w:val="center"/>
              <w:rPr>
                <w:color w:val="auto"/>
                <w:sz w:val="18"/>
                <w:szCs w:val="18"/>
                <w:lang w:val="fr-FR"/>
              </w:rPr>
            </w:pPr>
            <w:r w:rsidRPr="007D510D">
              <w:rPr>
                <w:rFonts w:eastAsia="Verdana"/>
                <w:bCs/>
                <w:color w:val="auto"/>
                <w:sz w:val="18"/>
                <w:szCs w:val="18"/>
                <w:shd w:val="solid" w:color="C3D9FF" w:fill="C3D9FF"/>
                <w:lang w:val="fr-FR"/>
              </w:rPr>
              <w:t xml:space="preserve">(4) </w:t>
            </w:r>
            <w:r w:rsidR="00283255" w:rsidRPr="00283255">
              <w:rPr>
                <w:rFonts w:eastAsia="Verdana"/>
                <w:bCs/>
                <w:color w:val="auto"/>
                <w:sz w:val="18"/>
                <w:szCs w:val="18"/>
                <w:shd w:val="solid" w:color="C3D9FF" w:fill="C3D9FF"/>
                <w:lang w:val="fr-FR"/>
                <w:rPrChange w:id="104" w:author=" " w:date="2011-08-23T10:28:00Z">
                  <w:rPr>
                    <w:rFonts w:ascii="Verdana" w:eastAsia="Verdana" w:hAnsi="Verdana" w:cs="Verdana"/>
                    <w:b/>
                    <w:bCs/>
                    <w:color w:val="444444"/>
                    <w:sz w:val="20"/>
                    <w:szCs w:val="20"/>
                    <w:u w:val="single"/>
                    <w:shd w:val="solid" w:color="C3D9FF" w:fill="C3D9FF"/>
                  </w:rPr>
                </w:rPrChange>
              </w:rPr>
              <w:t>Accessible uniquement aux gestionnaires du Registre APAC</w:t>
            </w:r>
          </w:p>
        </w:tc>
      </w:tr>
      <w:tr w:rsidR="007D510D" w:rsidRPr="00CA1412" w:rsidTr="007D510D">
        <w:trPr>
          <w:cantSplit/>
          <w:trHeight w:val="1580"/>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F137F" w:rsidRPr="007D510D" w:rsidRDefault="00B20E59" w:rsidP="007D510D">
            <w:pPr>
              <w:rPr>
                <w:rFonts w:eastAsia="Verdana"/>
                <w:sz w:val="18"/>
                <w:szCs w:val="18"/>
                <w:lang w:val="fr-FR"/>
                <w:rPrChange w:id="105" w:author=" " w:date="2011-08-23T10:28:00Z">
                  <w:rPr>
                    <w:rFonts w:ascii="Verdana" w:eastAsia="Verdana" w:hAnsi="Verdana" w:cs="Verdana"/>
                    <w:color w:val="444444"/>
                    <w:sz w:val="20"/>
                    <w:szCs w:val="20"/>
                    <w:shd w:val="solid" w:color="E6E6FA" w:fill="E6E6FA"/>
                  </w:rPr>
                </w:rPrChange>
              </w:rPr>
            </w:pPr>
            <w:r w:rsidRPr="007D510D">
              <w:rPr>
                <w:rFonts w:eastAsia="Verdana"/>
                <w:b/>
                <w:sz w:val="18"/>
                <w:szCs w:val="18"/>
                <w:lang w:val="fr-FR"/>
              </w:rPr>
              <w:t>Informations</w:t>
            </w:r>
            <w:r w:rsidR="00283255" w:rsidRPr="00283255">
              <w:rPr>
                <w:rFonts w:eastAsia="Verdana"/>
                <w:b/>
                <w:sz w:val="18"/>
                <w:szCs w:val="18"/>
                <w:lang w:val="fr-FR"/>
                <w:rPrChange w:id="106" w:author=" " w:date="2011-08-23T10:28:00Z">
                  <w:rPr>
                    <w:rFonts w:ascii="Verdana" w:eastAsia="Verdana" w:hAnsi="Verdana" w:cs="Verdana"/>
                    <w:b/>
                    <w:color w:val="444444"/>
                    <w:sz w:val="18"/>
                    <w:szCs w:val="18"/>
                    <w:u w:val="single"/>
                    <w:shd w:val="solid" w:color="E6E6FA" w:fill="E6E6FA"/>
                  </w:rPr>
                </w:rPrChange>
              </w:rPr>
              <w:t xml:space="preserve"> générales et descriptives</w:t>
            </w:r>
            <w:r w:rsidR="00283255" w:rsidRPr="00283255">
              <w:rPr>
                <w:rFonts w:eastAsia="Verdana"/>
                <w:sz w:val="18"/>
                <w:szCs w:val="18"/>
                <w:lang w:val="fr-FR"/>
                <w:rPrChange w:id="107" w:author=" " w:date="2011-08-23T10:28:00Z">
                  <w:rPr>
                    <w:rFonts w:ascii="Verdana" w:eastAsia="Verdana" w:hAnsi="Verdana" w:cs="Verdana"/>
                    <w:color w:val="444444"/>
                    <w:sz w:val="20"/>
                    <w:szCs w:val="20"/>
                    <w:u w:val="single"/>
                    <w:shd w:val="solid" w:color="E6E6FA" w:fill="E6E6FA"/>
                  </w:rPr>
                </w:rPrChange>
              </w:rPr>
              <w:t xml:space="preserve"> sur l’(es) APAC(s)</w:t>
            </w:r>
          </w:p>
          <w:p w:rsidR="00EF137F" w:rsidRPr="007D510D" w:rsidRDefault="00283255" w:rsidP="007D510D">
            <w:pPr>
              <w:rPr>
                <w:rFonts w:eastAsia="Verdana"/>
                <w:sz w:val="18"/>
                <w:szCs w:val="18"/>
                <w:lang w:val="fr-FR"/>
                <w:rPrChange w:id="108" w:author=" " w:date="2011-08-23T10:28:00Z">
                  <w:rPr>
                    <w:rFonts w:ascii="Verdana" w:eastAsia="Verdana" w:hAnsi="Verdana" w:cs="Verdana"/>
                    <w:sz w:val="18"/>
                    <w:szCs w:val="18"/>
                  </w:rPr>
                </w:rPrChange>
              </w:rPr>
            </w:pPr>
            <w:r w:rsidRPr="00283255">
              <w:rPr>
                <w:rFonts w:eastAsia="Verdana"/>
                <w:sz w:val="18"/>
                <w:szCs w:val="18"/>
                <w:lang w:val="fr-FR"/>
                <w:rPrChange w:id="109" w:author=" " w:date="2011-08-23T10:28:00Z">
                  <w:rPr>
                    <w:rFonts w:ascii="Verdana" w:eastAsia="Verdana" w:hAnsi="Verdana" w:cs="Verdana"/>
                    <w:color w:val="444444"/>
                    <w:sz w:val="20"/>
                    <w:szCs w:val="20"/>
                    <w:u w:val="single"/>
                    <w:shd w:val="solid" w:color="E6E6FA" w:fill="E6E6FA"/>
                  </w:rPr>
                </w:rPrChange>
              </w:rPr>
              <w:t>(notamment sur la région, la(les) communauté(s), la présence d’espèces, habitats, et/ou organismes génétiques (plante</w:t>
            </w:r>
            <w:r w:rsidR="00B20E59" w:rsidRPr="007D510D">
              <w:rPr>
                <w:rFonts w:eastAsia="Verdana"/>
                <w:sz w:val="18"/>
                <w:szCs w:val="18"/>
                <w:lang w:val="fr-FR"/>
              </w:rPr>
              <w:t xml:space="preserve">s, </w:t>
            </w:r>
            <w:r w:rsidRPr="00283255">
              <w:rPr>
                <w:rFonts w:eastAsia="Verdana"/>
                <w:sz w:val="18"/>
                <w:szCs w:val="18"/>
                <w:lang w:val="fr-FR"/>
                <w:rPrChange w:id="110" w:author=" " w:date="2011-08-23T10:28:00Z">
                  <w:rPr>
                    <w:rFonts w:ascii="Verdana" w:eastAsia="Verdana" w:hAnsi="Verdana" w:cs="Verdana"/>
                    <w:i/>
                    <w:color w:val="444444"/>
                    <w:sz w:val="18"/>
                    <w:szCs w:val="18"/>
                    <w:u w:val="single"/>
                    <w:shd w:val="solid" w:color="E6E6FA" w:fill="E6E6FA"/>
                  </w:rPr>
                </w:rPrChange>
              </w:rPr>
              <w:t>animaux) particulières et leur utilisation</w:t>
            </w:r>
          </w:p>
        </w:tc>
        <w:tc>
          <w:tcPr>
            <w:tcW w:w="2126"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11" w:author=" " w:date="2011-08-23T10:28:00Z">
                  <w:rPr>
                    <w:rFonts w:ascii="Verdana" w:eastAsia="Verdana" w:hAnsi="Verdana" w:cs="Verdana"/>
                    <w:b/>
                    <w:bCs/>
                    <w:color w:val="444444"/>
                    <w:sz w:val="18"/>
                    <w:szCs w:val="18"/>
                    <w:shd w:val="solid" w:color="C3D9FF" w:fill="C3D9FF"/>
                  </w:rPr>
                </w:rPrChange>
              </w:rPr>
              <w:pPrChange w:id="112" w:author="CTICO" w:date="2011-08-18T12:33:00Z">
                <w:pPr>
                  <w:spacing w:line="276" w:lineRule="auto"/>
                  <w:ind w:left="113" w:right="113"/>
                </w:pPr>
              </w:pPrChange>
            </w:pPr>
          </w:p>
        </w:tc>
        <w:tc>
          <w:tcPr>
            <w:tcW w:w="1560"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13" w:author=" " w:date="2011-08-23T10:28:00Z">
                  <w:rPr>
                    <w:rFonts w:ascii="Verdana" w:eastAsia="Verdana" w:hAnsi="Verdana" w:cs="Verdana"/>
                    <w:b/>
                    <w:bCs/>
                    <w:color w:val="444444"/>
                    <w:sz w:val="18"/>
                    <w:szCs w:val="18"/>
                    <w:shd w:val="solid" w:color="C3D9FF" w:fill="C3D9FF"/>
                  </w:rPr>
                </w:rPrChange>
              </w:rPr>
              <w:pPrChange w:id="114" w:author="CTICO" w:date="2011-08-18T12:33:00Z">
                <w:pPr>
                  <w:spacing w:line="276" w:lineRule="auto"/>
                  <w:ind w:left="113" w:right="113"/>
                </w:pPr>
              </w:pPrChange>
            </w:pPr>
          </w:p>
        </w:tc>
        <w:tc>
          <w:tcPr>
            <w:tcW w:w="1701"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15" w:author=" " w:date="2011-08-23T10:28:00Z">
                  <w:rPr>
                    <w:rFonts w:ascii="Verdana" w:eastAsia="Verdana" w:hAnsi="Verdana" w:cs="Verdana"/>
                    <w:b/>
                    <w:bCs/>
                    <w:color w:val="444444"/>
                    <w:sz w:val="18"/>
                    <w:szCs w:val="18"/>
                    <w:shd w:val="solid" w:color="C3D9FF" w:fill="C3D9FF"/>
                  </w:rPr>
                </w:rPrChange>
              </w:rPr>
              <w:pPrChange w:id="116" w:author="CTICO" w:date="2011-08-18T12:33:00Z">
                <w:pPr>
                  <w:spacing w:line="276" w:lineRule="auto"/>
                  <w:ind w:left="113" w:right="113"/>
                </w:pPr>
              </w:pPrChange>
            </w:pPr>
          </w:p>
        </w:tc>
        <w:tc>
          <w:tcPr>
            <w:tcW w:w="1413"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17" w:author=" " w:date="2011-08-23T10:28:00Z">
                  <w:rPr>
                    <w:rFonts w:ascii="Verdana" w:eastAsia="Verdana" w:hAnsi="Verdana" w:cs="Verdana"/>
                    <w:b/>
                    <w:bCs/>
                    <w:color w:val="444444"/>
                    <w:sz w:val="18"/>
                    <w:szCs w:val="18"/>
                    <w:shd w:val="solid" w:color="C3D9FF" w:fill="C3D9FF"/>
                  </w:rPr>
                </w:rPrChange>
              </w:rPr>
              <w:pPrChange w:id="118" w:author="CTICO" w:date="2011-08-18T12:33:00Z">
                <w:pPr>
                  <w:spacing w:line="276" w:lineRule="auto"/>
                  <w:ind w:left="113" w:right="113"/>
                </w:pPr>
              </w:pPrChange>
            </w:pPr>
          </w:p>
        </w:tc>
      </w:tr>
      <w:tr w:rsidR="007D510D" w:rsidRPr="00CA1412" w:rsidTr="007D510D">
        <w:trPr>
          <w:cantSplit/>
          <w:trHeight w:val="476"/>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F137F" w:rsidRPr="007D510D" w:rsidRDefault="00283255" w:rsidP="007D510D">
            <w:pPr>
              <w:rPr>
                <w:rFonts w:eastAsia="Verdana"/>
                <w:sz w:val="18"/>
                <w:szCs w:val="18"/>
                <w:lang w:val="fr-FR"/>
                <w:rPrChange w:id="119" w:author=" " w:date="2011-08-23T10:28:00Z">
                  <w:rPr>
                    <w:rFonts w:ascii="Verdana" w:eastAsia="Verdana" w:hAnsi="Verdana" w:cs="Verdana"/>
                    <w:b/>
                    <w:color w:val="444444"/>
                    <w:sz w:val="18"/>
                    <w:szCs w:val="18"/>
                    <w:shd w:val="solid" w:color="E6E6FA" w:fill="E6E6FA"/>
                  </w:rPr>
                </w:rPrChange>
              </w:rPr>
            </w:pPr>
            <w:r w:rsidRPr="00283255">
              <w:rPr>
                <w:rFonts w:eastAsia="Verdana"/>
                <w:b/>
                <w:sz w:val="18"/>
                <w:szCs w:val="18"/>
                <w:lang w:val="fr-FR"/>
                <w:rPrChange w:id="120" w:author=" " w:date="2011-08-23T10:28:00Z">
                  <w:rPr>
                    <w:rFonts w:ascii="Verdana" w:eastAsia="Verdana" w:hAnsi="Verdana" w:cs="Verdana"/>
                    <w:b/>
                    <w:color w:val="444444"/>
                    <w:sz w:val="18"/>
                    <w:szCs w:val="18"/>
                    <w:u w:val="single"/>
                    <w:shd w:val="solid" w:color="E6E6FA" w:fill="E6E6FA"/>
                  </w:rPr>
                </w:rPrChange>
              </w:rPr>
              <w:t>Données ‘point’</w:t>
            </w:r>
            <w:r w:rsidRPr="00283255">
              <w:rPr>
                <w:rFonts w:eastAsia="Verdana"/>
                <w:sz w:val="18"/>
                <w:szCs w:val="18"/>
                <w:lang w:val="fr-FR"/>
                <w:rPrChange w:id="121" w:author=" " w:date="2011-08-23T10:28:00Z">
                  <w:rPr>
                    <w:rFonts w:ascii="Verdana" w:eastAsia="Verdana" w:hAnsi="Verdana" w:cs="Verdana"/>
                    <w:color w:val="444444"/>
                    <w:sz w:val="20"/>
                    <w:szCs w:val="20"/>
                    <w:u w:val="single"/>
                    <w:shd w:val="solid" w:color="E6E6FA" w:fill="E6E6FA"/>
                  </w:rPr>
                </w:rPrChange>
              </w:rPr>
              <w:t xml:space="preserve"> (latitude et longitude du point central de l’APAC)</w:t>
            </w:r>
          </w:p>
        </w:tc>
        <w:tc>
          <w:tcPr>
            <w:tcW w:w="2126"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22" w:author=" " w:date="2011-08-23T10:28:00Z">
                  <w:rPr>
                    <w:rFonts w:ascii="Verdana" w:eastAsia="Verdana" w:hAnsi="Verdana" w:cs="Verdana"/>
                    <w:b/>
                    <w:bCs/>
                    <w:color w:val="444444"/>
                    <w:sz w:val="18"/>
                    <w:szCs w:val="18"/>
                    <w:shd w:val="solid" w:color="C3D9FF" w:fill="C3D9FF"/>
                  </w:rPr>
                </w:rPrChange>
              </w:rPr>
              <w:pPrChange w:id="123" w:author="CTICO" w:date="2011-08-18T12:33:00Z">
                <w:pPr>
                  <w:spacing w:line="276" w:lineRule="auto"/>
                  <w:ind w:left="113" w:right="113"/>
                </w:pPr>
              </w:pPrChange>
            </w:pPr>
          </w:p>
        </w:tc>
        <w:tc>
          <w:tcPr>
            <w:tcW w:w="1560"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24" w:author=" " w:date="2011-08-23T10:28:00Z">
                  <w:rPr>
                    <w:rFonts w:ascii="Verdana" w:eastAsia="Verdana" w:hAnsi="Verdana" w:cs="Verdana"/>
                    <w:b/>
                    <w:bCs/>
                    <w:color w:val="444444"/>
                    <w:sz w:val="18"/>
                    <w:szCs w:val="18"/>
                    <w:shd w:val="solid" w:color="C3D9FF" w:fill="C3D9FF"/>
                  </w:rPr>
                </w:rPrChange>
              </w:rPr>
              <w:pPrChange w:id="125" w:author="CTICO" w:date="2011-08-18T12:33:00Z">
                <w:pPr>
                  <w:spacing w:line="276" w:lineRule="auto"/>
                  <w:ind w:left="113" w:right="113"/>
                </w:pPr>
              </w:pPrChange>
            </w:pPr>
          </w:p>
        </w:tc>
        <w:tc>
          <w:tcPr>
            <w:tcW w:w="1701"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26" w:author=" " w:date="2011-08-23T10:28:00Z">
                  <w:rPr>
                    <w:rFonts w:ascii="Verdana" w:eastAsia="Verdana" w:hAnsi="Verdana" w:cs="Verdana"/>
                    <w:b/>
                    <w:bCs/>
                    <w:color w:val="444444"/>
                    <w:sz w:val="18"/>
                    <w:szCs w:val="18"/>
                    <w:shd w:val="solid" w:color="C3D9FF" w:fill="C3D9FF"/>
                  </w:rPr>
                </w:rPrChange>
              </w:rPr>
              <w:pPrChange w:id="127" w:author="CTICO" w:date="2011-08-18T12:33:00Z">
                <w:pPr>
                  <w:spacing w:line="276" w:lineRule="auto"/>
                  <w:ind w:left="113" w:right="113"/>
                </w:pPr>
              </w:pPrChange>
            </w:pPr>
          </w:p>
        </w:tc>
        <w:tc>
          <w:tcPr>
            <w:tcW w:w="1413"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28" w:author=" " w:date="2011-08-23T10:28:00Z">
                  <w:rPr>
                    <w:rFonts w:ascii="Verdana" w:eastAsia="Verdana" w:hAnsi="Verdana" w:cs="Verdana"/>
                    <w:b/>
                    <w:bCs/>
                    <w:color w:val="444444"/>
                    <w:sz w:val="18"/>
                    <w:szCs w:val="18"/>
                    <w:shd w:val="solid" w:color="C3D9FF" w:fill="C3D9FF"/>
                  </w:rPr>
                </w:rPrChange>
              </w:rPr>
              <w:pPrChange w:id="129" w:author="CTICO" w:date="2011-08-18T12:33:00Z">
                <w:pPr>
                  <w:spacing w:line="276" w:lineRule="auto"/>
                  <w:ind w:left="113" w:right="113"/>
                </w:pPr>
              </w:pPrChange>
            </w:pPr>
          </w:p>
        </w:tc>
      </w:tr>
      <w:tr w:rsidR="007D510D" w:rsidRPr="00CA1412" w:rsidTr="007D510D">
        <w:trPr>
          <w:cantSplit/>
          <w:trHeight w:val="658"/>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F137F" w:rsidRPr="007D510D" w:rsidRDefault="00B20E59" w:rsidP="007D510D">
            <w:pPr>
              <w:rPr>
                <w:rFonts w:eastAsia="Verdana"/>
                <w:sz w:val="18"/>
                <w:szCs w:val="18"/>
                <w:lang w:val="fr-FR"/>
              </w:rPr>
            </w:pPr>
            <w:r w:rsidRPr="007D510D">
              <w:rPr>
                <w:rFonts w:eastAsia="Verdana"/>
                <w:b/>
                <w:sz w:val="18"/>
                <w:szCs w:val="18"/>
                <w:lang w:val="fr-FR"/>
              </w:rPr>
              <w:t>D</w:t>
            </w:r>
            <w:r w:rsidR="00283255" w:rsidRPr="00283255">
              <w:rPr>
                <w:rFonts w:eastAsia="Verdana"/>
                <w:b/>
                <w:sz w:val="18"/>
                <w:szCs w:val="18"/>
                <w:lang w:val="fr-FR"/>
                <w:rPrChange w:id="130" w:author=" " w:date="2011-08-23T10:28:00Z">
                  <w:rPr>
                    <w:rFonts w:ascii="Verdana" w:eastAsia="Verdana" w:hAnsi="Verdana" w:cs="Verdana"/>
                    <w:b/>
                    <w:color w:val="444444"/>
                    <w:sz w:val="18"/>
                    <w:szCs w:val="18"/>
                    <w:u w:val="single"/>
                    <w:shd w:val="solid" w:color="E6E6FA" w:fill="E6E6FA"/>
                  </w:rPr>
                </w:rPrChange>
              </w:rPr>
              <w:t>onnées sur les limites de l’APAC</w:t>
            </w:r>
            <w:r w:rsidR="00283255" w:rsidRPr="00283255">
              <w:rPr>
                <w:rFonts w:eastAsia="Verdana"/>
                <w:sz w:val="18"/>
                <w:szCs w:val="18"/>
                <w:lang w:val="fr-FR"/>
                <w:rPrChange w:id="131" w:author=" " w:date="2011-08-23T10:28:00Z">
                  <w:rPr>
                    <w:rFonts w:ascii="Verdana" w:eastAsia="Verdana" w:hAnsi="Verdana" w:cs="Verdana"/>
                    <w:b/>
                    <w:color w:val="444444"/>
                    <w:sz w:val="18"/>
                    <w:szCs w:val="18"/>
                    <w:u w:val="single"/>
                    <w:shd w:val="solid" w:color="E6E6FA" w:fill="E6E6FA"/>
                  </w:rPr>
                </w:rPrChange>
              </w:rPr>
              <w:t xml:space="preserve"> (fournies comme fichier de formes SIG si disponible ou comme une carte en format papier, dans une publication ou sur un site web)</w:t>
            </w:r>
          </w:p>
        </w:tc>
        <w:tc>
          <w:tcPr>
            <w:tcW w:w="2126"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
              <w:pPrChange w:id="132" w:author="CTICO" w:date="2011-08-18T12:33:00Z">
                <w:pPr>
                  <w:spacing w:line="276" w:lineRule="auto"/>
                  <w:ind w:left="113" w:right="113"/>
                </w:pPr>
              </w:pPrChange>
            </w:pPr>
          </w:p>
        </w:tc>
        <w:tc>
          <w:tcPr>
            <w:tcW w:w="1560"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
              <w:pPrChange w:id="133" w:author="CTICO" w:date="2011-08-18T12:33:00Z">
                <w:pPr>
                  <w:spacing w:line="276" w:lineRule="auto"/>
                  <w:ind w:left="113" w:right="113"/>
                </w:pPr>
              </w:pPrChange>
            </w:pPr>
          </w:p>
        </w:tc>
        <w:tc>
          <w:tcPr>
            <w:tcW w:w="1701"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
              <w:pPrChange w:id="134" w:author="CTICO" w:date="2011-08-18T12:33:00Z">
                <w:pPr>
                  <w:spacing w:line="276" w:lineRule="auto"/>
                  <w:ind w:left="113" w:right="113"/>
                </w:pPr>
              </w:pPrChange>
            </w:pPr>
          </w:p>
        </w:tc>
        <w:tc>
          <w:tcPr>
            <w:tcW w:w="1413"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
              <w:pPrChange w:id="135" w:author="CTICO" w:date="2011-08-18T12:33:00Z">
                <w:pPr>
                  <w:spacing w:line="276" w:lineRule="auto"/>
                  <w:ind w:left="113" w:right="113"/>
                </w:pPr>
              </w:pPrChange>
            </w:pPr>
          </w:p>
        </w:tc>
      </w:tr>
      <w:tr w:rsidR="007D510D" w:rsidRPr="00CA1412" w:rsidTr="007D510D">
        <w:trPr>
          <w:cantSplit/>
          <w:trHeight w:val="400"/>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EF137F" w:rsidRPr="007D510D" w:rsidRDefault="00283255" w:rsidP="00EF137F">
            <w:pPr>
              <w:spacing w:line="276" w:lineRule="auto"/>
              <w:rPr>
                <w:rFonts w:eastAsia="Verdana"/>
                <w:b/>
                <w:color w:val="444444"/>
                <w:sz w:val="18"/>
                <w:szCs w:val="18"/>
                <w:shd w:val="solid" w:color="E6E6FA" w:fill="E6E6FA"/>
                <w:lang w:val="fr-FR"/>
                <w:rPrChange w:id="136" w:author=" " w:date="2011-08-23T10:28:00Z">
                  <w:rPr>
                    <w:rFonts w:ascii="Verdana" w:eastAsia="Verdana" w:hAnsi="Verdana" w:cs="Verdana"/>
                    <w:b/>
                    <w:color w:val="444444"/>
                    <w:sz w:val="18"/>
                    <w:szCs w:val="18"/>
                    <w:shd w:val="solid" w:color="E6E6FA" w:fill="E6E6FA"/>
                  </w:rPr>
                </w:rPrChange>
              </w:rPr>
            </w:pPr>
            <w:r w:rsidRPr="00283255">
              <w:rPr>
                <w:b/>
                <w:sz w:val="18"/>
                <w:szCs w:val="18"/>
                <w:lang w:val="fr-FR"/>
                <w:rPrChange w:id="137" w:author=" " w:date="2011-08-23T10:28:00Z">
                  <w:rPr>
                    <w:color w:val="0000FF"/>
                    <w:sz w:val="18"/>
                    <w:szCs w:val="18"/>
                    <w:u w:val="single"/>
                  </w:rPr>
                </w:rPrChange>
              </w:rPr>
              <w:t>Photos, vidéos et autres média</w:t>
            </w:r>
          </w:p>
        </w:tc>
        <w:tc>
          <w:tcPr>
            <w:tcW w:w="2126"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38" w:author=" " w:date="2011-08-23T10:28:00Z">
                  <w:rPr>
                    <w:rFonts w:ascii="Verdana" w:eastAsia="Verdana" w:hAnsi="Verdana" w:cs="Verdana"/>
                    <w:b/>
                    <w:bCs/>
                    <w:color w:val="444444"/>
                    <w:sz w:val="18"/>
                    <w:szCs w:val="18"/>
                    <w:shd w:val="solid" w:color="C3D9FF" w:fill="C3D9FF"/>
                  </w:rPr>
                </w:rPrChange>
              </w:rPr>
              <w:pPrChange w:id="139" w:author="CTICO" w:date="2011-08-18T12:33:00Z">
                <w:pPr>
                  <w:spacing w:line="276" w:lineRule="auto"/>
                  <w:ind w:left="113" w:right="113"/>
                </w:pPr>
              </w:pPrChange>
            </w:pPr>
          </w:p>
        </w:tc>
        <w:tc>
          <w:tcPr>
            <w:tcW w:w="1560"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40" w:author=" " w:date="2011-08-23T10:28:00Z">
                  <w:rPr>
                    <w:rFonts w:ascii="Verdana" w:eastAsia="Verdana" w:hAnsi="Verdana" w:cs="Verdana"/>
                    <w:b/>
                    <w:bCs/>
                    <w:color w:val="444444"/>
                    <w:sz w:val="18"/>
                    <w:szCs w:val="18"/>
                    <w:shd w:val="solid" w:color="C3D9FF" w:fill="C3D9FF"/>
                  </w:rPr>
                </w:rPrChange>
              </w:rPr>
              <w:pPrChange w:id="141" w:author="CTICO" w:date="2011-08-18T12:33:00Z">
                <w:pPr>
                  <w:spacing w:line="276" w:lineRule="auto"/>
                  <w:ind w:left="113" w:right="113"/>
                </w:pPr>
              </w:pPrChange>
            </w:pPr>
          </w:p>
        </w:tc>
        <w:tc>
          <w:tcPr>
            <w:tcW w:w="1701"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42" w:author=" " w:date="2011-08-23T10:28:00Z">
                  <w:rPr>
                    <w:rFonts w:ascii="Verdana" w:eastAsia="Verdana" w:hAnsi="Verdana" w:cs="Verdana"/>
                    <w:b/>
                    <w:bCs/>
                    <w:color w:val="444444"/>
                    <w:sz w:val="18"/>
                    <w:szCs w:val="18"/>
                    <w:shd w:val="solid" w:color="C3D9FF" w:fill="C3D9FF"/>
                  </w:rPr>
                </w:rPrChange>
              </w:rPr>
              <w:pPrChange w:id="143" w:author="CTICO" w:date="2011-08-18T12:33:00Z">
                <w:pPr>
                  <w:spacing w:line="276" w:lineRule="auto"/>
                  <w:ind w:left="113" w:right="113"/>
                </w:pPr>
              </w:pPrChange>
            </w:pPr>
          </w:p>
        </w:tc>
        <w:tc>
          <w:tcPr>
            <w:tcW w:w="1413" w:type="dxa"/>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44" w:author=" " w:date="2011-08-23T10:28:00Z">
                  <w:rPr>
                    <w:rFonts w:ascii="Verdana" w:eastAsia="Verdana" w:hAnsi="Verdana" w:cs="Verdana"/>
                    <w:b/>
                    <w:bCs/>
                    <w:color w:val="444444"/>
                    <w:sz w:val="18"/>
                    <w:szCs w:val="18"/>
                    <w:shd w:val="solid" w:color="C3D9FF" w:fill="C3D9FF"/>
                  </w:rPr>
                </w:rPrChange>
              </w:rPr>
              <w:pPrChange w:id="145" w:author="CTICO" w:date="2011-08-18T12:33:00Z">
                <w:pPr>
                  <w:spacing w:line="276" w:lineRule="auto"/>
                  <w:ind w:left="113" w:right="113"/>
                </w:pPr>
              </w:pPrChange>
            </w:pPr>
          </w:p>
        </w:tc>
      </w:tr>
      <w:tr w:rsidR="007D510D" w:rsidRPr="007D510D" w:rsidTr="007D510D">
        <w:trPr>
          <w:cantSplit/>
          <w:trHeight w:val="1566"/>
        </w:trPr>
        <w:tc>
          <w:tcPr>
            <w:tcW w:w="24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D510D" w:rsidRPr="007D510D" w:rsidRDefault="00283255" w:rsidP="00EF137F">
            <w:pPr>
              <w:spacing w:line="276" w:lineRule="auto"/>
              <w:rPr>
                <w:b/>
                <w:sz w:val="18"/>
                <w:szCs w:val="18"/>
                <w:lang w:val="fr-FR"/>
                <w:rPrChange w:id="146" w:author=" " w:date="2011-08-23T10:28:00Z">
                  <w:rPr>
                    <w:sz w:val="18"/>
                    <w:szCs w:val="18"/>
                  </w:rPr>
                </w:rPrChange>
              </w:rPr>
            </w:pPr>
            <w:r w:rsidRPr="00283255">
              <w:rPr>
                <w:b/>
                <w:sz w:val="18"/>
                <w:szCs w:val="18"/>
                <w:lang w:val="fr-FR"/>
                <w:rPrChange w:id="147" w:author=" " w:date="2011-08-23T10:28:00Z">
                  <w:rPr>
                    <w:color w:val="0000FF"/>
                    <w:sz w:val="18"/>
                    <w:szCs w:val="18"/>
                    <w:u w:val="single"/>
                  </w:rPr>
                </w:rPrChange>
              </w:rPr>
              <w:t>Autres remarques</w:t>
            </w:r>
          </w:p>
        </w:tc>
        <w:tc>
          <w:tcPr>
            <w:tcW w:w="6800" w:type="dxa"/>
            <w:gridSpan w:val="4"/>
            <w:tcBorders>
              <w:top w:val="single" w:sz="8" w:space="0" w:color="000000"/>
              <w:left w:val="single" w:sz="8" w:space="0" w:color="000000"/>
              <w:bottom w:val="single" w:sz="8" w:space="0" w:color="000000"/>
              <w:right w:val="single" w:sz="8" w:space="0" w:color="000000"/>
            </w:tcBorders>
            <w:shd w:val="solid" w:color="C3D9FF" w:fill="C3D9FF"/>
            <w:tcMar>
              <w:top w:w="60" w:type="dxa"/>
              <w:left w:w="80" w:type="dxa"/>
              <w:bottom w:w="60" w:type="dxa"/>
              <w:right w:w="160" w:type="dxa"/>
            </w:tcMar>
            <w:vAlign w:val="center"/>
          </w:tcPr>
          <w:p w:rsidR="00000000" w:rsidRDefault="00CA1412">
            <w:pPr>
              <w:spacing w:line="276" w:lineRule="auto"/>
              <w:rPr>
                <w:rFonts w:eastAsia="Verdana"/>
                <w:b/>
                <w:bCs/>
                <w:color w:val="444444"/>
                <w:sz w:val="18"/>
                <w:szCs w:val="18"/>
                <w:shd w:val="solid" w:color="C3D9FF" w:fill="C3D9FF"/>
                <w:lang w:val="fr-FR"/>
                <w:rPrChange w:id="148" w:author=" " w:date="2011-08-23T10:28:00Z">
                  <w:rPr>
                    <w:rFonts w:ascii="Verdana" w:eastAsia="Verdana" w:hAnsi="Verdana" w:cs="Verdana"/>
                    <w:b/>
                    <w:bCs/>
                    <w:color w:val="444444"/>
                    <w:sz w:val="18"/>
                    <w:szCs w:val="18"/>
                    <w:shd w:val="solid" w:color="C3D9FF" w:fill="C3D9FF"/>
                  </w:rPr>
                </w:rPrChange>
              </w:rPr>
              <w:pPrChange w:id="149" w:author="CTICO" w:date="2011-08-18T12:33:00Z">
                <w:pPr>
                  <w:spacing w:line="276" w:lineRule="auto"/>
                  <w:ind w:left="113" w:right="113"/>
                </w:pPr>
              </w:pPrChange>
            </w:pPr>
          </w:p>
        </w:tc>
      </w:tr>
    </w:tbl>
    <w:p w:rsidR="007D510D" w:rsidRDefault="007D510D">
      <w:pPr>
        <w:rPr>
          <w:rFonts w:eastAsia="Verdana"/>
          <w:sz w:val="20"/>
          <w:szCs w:val="20"/>
          <w:lang w:val="fr-FR"/>
        </w:rPr>
      </w:pPr>
    </w:p>
    <w:p w:rsidR="00CA7CD4" w:rsidRPr="007D510D" w:rsidRDefault="00283255">
      <w:pPr>
        <w:rPr>
          <w:rFonts w:eastAsia="Verdana"/>
          <w:sz w:val="20"/>
          <w:szCs w:val="20"/>
          <w:lang w:val="fr-FR"/>
          <w:rPrChange w:id="150" w:author=" " w:date="2011-08-23T10:28:00Z">
            <w:rPr>
              <w:rFonts w:ascii="Verdana" w:eastAsia="Verdana" w:hAnsi="Verdana" w:cs="Verdana"/>
              <w:sz w:val="20"/>
              <w:szCs w:val="20"/>
            </w:rPr>
          </w:rPrChange>
        </w:rPr>
      </w:pPr>
      <w:r w:rsidRPr="00283255">
        <w:rPr>
          <w:rFonts w:eastAsia="Verdana"/>
          <w:sz w:val="20"/>
          <w:szCs w:val="20"/>
          <w:lang w:val="fr-FR"/>
          <w:rPrChange w:id="151" w:author=" " w:date="2011-08-23T10:28:00Z">
            <w:rPr>
              <w:rFonts w:ascii="Verdana" w:eastAsia="Verdana" w:hAnsi="Verdana" w:cs="Verdana"/>
              <w:color w:val="0000FF"/>
              <w:sz w:val="20"/>
              <w:szCs w:val="20"/>
              <w:u w:val="single"/>
            </w:rPr>
          </w:rPrChange>
        </w:rPr>
        <w:lastRenderedPageBreak/>
        <w:t xml:space="preserve">*Les informations utilisées dans la Base de Données Mondiale sur les Aires Protégées (WDPA) doivent être conformes aux Termes et Conditions WDPA </w:t>
      </w:r>
      <w:r w:rsidRPr="00283255">
        <w:rPr>
          <w:lang w:val="fr-FR"/>
          <w:rPrChange w:id="152" w:author=" " w:date="2011-08-23T10:28:00Z">
            <w:rPr>
              <w:color w:val="0000FF"/>
              <w:u w:val="single"/>
            </w:rPr>
          </w:rPrChange>
        </w:rPr>
        <w:fldChar w:fldCharType="begin"/>
      </w:r>
      <w:r w:rsidRPr="00283255">
        <w:rPr>
          <w:lang w:val="fr-FR"/>
          <w:rPrChange w:id="153" w:author=" " w:date="2011-08-23T10:28:00Z">
            <w:rPr>
              <w:color w:val="0000FF"/>
              <w:u w:val="single"/>
            </w:rPr>
          </w:rPrChange>
        </w:rPr>
        <w:instrText>HYPERLINK ""</w:instrText>
      </w:r>
      <w:r w:rsidRPr="00283255">
        <w:rPr>
          <w:lang w:val="fr-FR"/>
          <w:rPrChange w:id="154" w:author=" " w:date="2011-08-23T10:28:00Z">
            <w:rPr>
              <w:color w:val="0000FF"/>
              <w:u w:val="single"/>
            </w:rPr>
          </w:rPrChange>
        </w:rPr>
        <w:fldChar w:fldCharType="separate"/>
      </w:r>
      <w:r w:rsidRPr="00283255">
        <w:rPr>
          <w:rFonts w:eastAsia="Verdana"/>
          <w:color w:val="000099"/>
          <w:sz w:val="20"/>
          <w:szCs w:val="20"/>
          <w:u w:val="single"/>
          <w:lang w:val="fr-FR"/>
          <w:rPrChange w:id="155" w:author=" " w:date="2011-08-23T10:28:00Z">
            <w:rPr>
              <w:rFonts w:ascii="Verdana" w:eastAsia="Verdana" w:hAnsi="Verdana" w:cs="Verdana"/>
              <w:color w:val="000099"/>
              <w:sz w:val="20"/>
              <w:szCs w:val="20"/>
              <w:u w:val="single"/>
            </w:rPr>
          </w:rPrChange>
        </w:rPr>
        <w:t>(</w:t>
      </w:r>
      <w:r w:rsidRPr="00283255">
        <w:rPr>
          <w:lang w:val="fr-FR"/>
          <w:rPrChange w:id="156" w:author=" " w:date="2011-08-23T10:28:00Z">
            <w:rPr>
              <w:color w:val="0000FF"/>
              <w:u w:val="single"/>
            </w:rPr>
          </w:rPrChange>
        </w:rPr>
        <w:fldChar w:fldCharType="end"/>
      </w:r>
      <w:r w:rsidRPr="00283255">
        <w:rPr>
          <w:lang w:val="fr-FR"/>
          <w:rPrChange w:id="157" w:author=" " w:date="2011-08-23T10:28:00Z">
            <w:rPr>
              <w:color w:val="0000FF"/>
              <w:u w:val="single"/>
            </w:rPr>
          </w:rPrChange>
        </w:rPr>
        <w:fldChar w:fldCharType="begin"/>
      </w:r>
      <w:r w:rsidRPr="00283255">
        <w:rPr>
          <w:lang w:val="fr-FR"/>
          <w:rPrChange w:id="158" w:author=" " w:date="2011-08-23T10:28:00Z">
            <w:rPr>
              <w:color w:val="0000FF"/>
              <w:u w:val="single"/>
            </w:rPr>
          </w:rPrChange>
        </w:rPr>
        <w:instrText>HYPERLINK ""</w:instrText>
      </w:r>
      <w:r w:rsidRPr="00283255">
        <w:rPr>
          <w:lang w:val="fr-FR"/>
          <w:rPrChange w:id="159" w:author=" " w:date="2011-08-23T10:28:00Z">
            <w:rPr>
              <w:color w:val="0000FF"/>
              <w:u w:val="single"/>
            </w:rPr>
          </w:rPrChange>
        </w:rPr>
        <w:fldChar w:fldCharType="separate"/>
      </w:r>
      <w:r w:rsidRPr="00283255">
        <w:rPr>
          <w:rFonts w:eastAsia="Verdana"/>
          <w:color w:val="000099"/>
          <w:sz w:val="20"/>
          <w:szCs w:val="20"/>
          <w:u w:val="single"/>
          <w:lang w:val="fr-FR"/>
          <w:rPrChange w:id="160" w:author=" " w:date="2011-08-23T10:28:00Z">
            <w:rPr>
              <w:rFonts w:ascii="Verdana" w:eastAsia="Verdana" w:hAnsi="Verdana" w:cs="Verdana"/>
              <w:color w:val="000099"/>
              <w:sz w:val="20"/>
              <w:szCs w:val="20"/>
              <w:u w:val="single"/>
            </w:rPr>
          </w:rPrChange>
        </w:rPr>
        <w:t>http</w:t>
      </w:r>
      <w:r w:rsidRPr="00283255">
        <w:rPr>
          <w:lang w:val="fr-FR"/>
          <w:rPrChange w:id="161" w:author=" " w:date="2011-08-23T10:28:00Z">
            <w:rPr>
              <w:color w:val="0000FF"/>
              <w:u w:val="single"/>
            </w:rPr>
          </w:rPrChange>
        </w:rPr>
        <w:fldChar w:fldCharType="end"/>
      </w:r>
      <w:r w:rsidRPr="00283255">
        <w:rPr>
          <w:lang w:val="fr-FR"/>
          <w:rPrChange w:id="162" w:author=" " w:date="2011-08-23T10:28:00Z">
            <w:rPr>
              <w:color w:val="0000FF"/>
              <w:u w:val="single"/>
            </w:rPr>
          </w:rPrChange>
        </w:rPr>
        <w:fldChar w:fldCharType="begin"/>
      </w:r>
      <w:r w:rsidRPr="00283255">
        <w:rPr>
          <w:lang w:val="fr-FR"/>
          <w:rPrChange w:id="163" w:author=" " w:date="2011-08-23T10:28:00Z">
            <w:rPr>
              <w:color w:val="0000FF"/>
              <w:u w:val="single"/>
            </w:rPr>
          </w:rPrChange>
        </w:rPr>
        <w:instrText>HYPERLINK ""</w:instrText>
      </w:r>
      <w:r w:rsidRPr="00283255">
        <w:rPr>
          <w:lang w:val="fr-FR"/>
          <w:rPrChange w:id="164" w:author=" " w:date="2011-08-23T10:28:00Z">
            <w:rPr>
              <w:color w:val="0000FF"/>
              <w:u w:val="single"/>
            </w:rPr>
          </w:rPrChange>
        </w:rPr>
        <w:fldChar w:fldCharType="separate"/>
      </w:r>
      <w:r w:rsidRPr="00283255">
        <w:rPr>
          <w:rFonts w:eastAsia="Verdana"/>
          <w:color w:val="000099"/>
          <w:sz w:val="20"/>
          <w:szCs w:val="20"/>
          <w:u w:val="single"/>
          <w:lang w:val="fr-FR"/>
          <w:rPrChange w:id="165" w:author=" " w:date="2011-08-23T10:28:00Z">
            <w:rPr>
              <w:rFonts w:ascii="Verdana" w:eastAsia="Verdana" w:hAnsi="Verdana" w:cs="Verdana"/>
              <w:color w:val="000099"/>
              <w:sz w:val="20"/>
              <w:szCs w:val="20"/>
              <w:u w:val="single"/>
            </w:rPr>
          </w:rPrChange>
        </w:rPr>
        <w:t>://</w:t>
      </w:r>
      <w:r w:rsidRPr="00283255">
        <w:rPr>
          <w:lang w:val="fr-FR"/>
          <w:rPrChange w:id="166" w:author=" " w:date="2011-08-23T10:28:00Z">
            <w:rPr>
              <w:color w:val="0000FF"/>
              <w:u w:val="single"/>
            </w:rPr>
          </w:rPrChange>
        </w:rPr>
        <w:fldChar w:fldCharType="end"/>
      </w:r>
      <w:r w:rsidRPr="00283255">
        <w:rPr>
          <w:lang w:val="fr-FR"/>
          <w:rPrChange w:id="167" w:author=" " w:date="2011-08-23T10:28:00Z">
            <w:rPr>
              <w:color w:val="0000FF"/>
              <w:u w:val="single"/>
            </w:rPr>
          </w:rPrChange>
        </w:rPr>
        <w:fldChar w:fldCharType="begin"/>
      </w:r>
      <w:r w:rsidRPr="00283255">
        <w:rPr>
          <w:lang w:val="fr-FR"/>
          <w:rPrChange w:id="168" w:author=" " w:date="2011-08-23T10:28:00Z">
            <w:rPr>
              <w:color w:val="0000FF"/>
              <w:u w:val="single"/>
            </w:rPr>
          </w:rPrChange>
        </w:rPr>
        <w:instrText>HYPERLINK ""</w:instrText>
      </w:r>
      <w:r w:rsidRPr="00283255">
        <w:rPr>
          <w:lang w:val="fr-FR"/>
          <w:rPrChange w:id="169" w:author=" " w:date="2011-08-23T10:28:00Z">
            <w:rPr>
              <w:color w:val="0000FF"/>
              <w:u w:val="single"/>
            </w:rPr>
          </w:rPrChange>
        </w:rPr>
        <w:fldChar w:fldCharType="separate"/>
      </w:r>
      <w:r w:rsidRPr="00283255">
        <w:rPr>
          <w:rFonts w:eastAsia="Verdana"/>
          <w:color w:val="000099"/>
          <w:sz w:val="20"/>
          <w:szCs w:val="20"/>
          <w:u w:val="single"/>
          <w:lang w:val="fr-FR"/>
          <w:rPrChange w:id="170" w:author=" " w:date="2011-08-23T10:28:00Z">
            <w:rPr>
              <w:rFonts w:ascii="Verdana" w:eastAsia="Verdana" w:hAnsi="Verdana" w:cs="Verdana"/>
              <w:color w:val="000099"/>
              <w:sz w:val="20"/>
              <w:szCs w:val="20"/>
              <w:u w:val="single"/>
            </w:rPr>
          </w:rPrChange>
        </w:rPr>
        <w:t>www</w:t>
      </w:r>
      <w:r w:rsidRPr="00283255">
        <w:rPr>
          <w:lang w:val="fr-FR"/>
          <w:rPrChange w:id="171" w:author=" " w:date="2011-08-23T10:28:00Z">
            <w:rPr>
              <w:color w:val="0000FF"/>
              <w:u w:val="single"/>
            </w:rPr>
          </w:rPrChange>
        </w:rPr>
        <w:fldChar w:fldCharType="end"/>
      </w:r>
      <w:r w:rsidRPr="00283255">
        <w:rPr>
          <w:lang w:val="fr-FR"/>
          <w:rPrChange w:id="172" w:author=" " w:date="2011-08-23T10:28:00Z">
            <w:rPr>
              <w:color w:val="0000FF"/>
              <w:u w:val="single"/>
            </w:rPr>
          </w:rPrChange>
        </w:rPr>
        <w:fldChar w:fldCharType="begin"/>
      </w:r>
      <w:r w:rsidRPr="00283255">
        <w:rPr>
          <w:lang w:val="fr-FR"/>
          <w:rPrChange w:id="173" w:author=" " w:date="2011-08-23T10:28:00Z">
            <w:rPr>
              <w:color w:val="0000FF"/>
              <w:u w:val="single"/>
            </w:rPr>
          </w:rPrChange>
        </w:rPr>
        <w:instrText>HYPERLINK ""</w:instrText>
      </w:r>
      <w:r w:rsidRPr="00283255">
        <w:rPr>
          <w:lang w:val="fr-FR"/>
          <w:rPrChange w:id="174" w:author=" " w:date="2011-08-23T10:28:00Z">
            <w:rPr>
              <w:color w:val="0000FF"/>
              <w:u w:val="single"/>
            </w:rPr>
          </w:rPrChange>
        </w:rPr>
        <w:fldChar w:fldCharType="separate"/>
      </w:r>
      <w:r w:rsidRPr="00283255">
        <w:rPr>
          <w:rFonts w:eastAsia="Verdana"/>
          <w:color w:val="000099"/>
          <w:sz w:val="20"/>
          <w:szCs w:val="20"/>
          <w:u w:val="single"/>
          <w:lang w:val="fr-FR"/>
          <w:rPrChange w:id="175" w:author=" " w:date="2011-08-23T10:28:00Z">
            <w:rPr>
              <w:rFonts w:ascii="Verdana" w:eastAsia="Verdana" w:hAnsi="Verdana" w:cs="Verdana"/>
              <w:color w:val="000099"/>
              <w:sz w:val="20"/>
              <w:szCs w:val="20"/>
              <w:u w:val="single"/>
            </w:rPr>
          </w:rPrChange>
        </w:rPr>
        <w:t>.</w:t>
      </w:r>
      <w:r w:rsidRPr="00283255">
        <w:rPr>
          <w:lang w:val="fr-FR"/>
          <w:rPrChange w:id="176" w:author=" " w:date="2011-08-23T10:28:00Z">
            <w:rPr>
              <w:color w:val="0000FF"/>
              <w:u w:val="single"/>
            </w:rPr>
          </w:rPrChange>
        </w:rPr>
        <w:fldChar w:fldCharType="end"/>
      </w:r>
      <w:r w:rsidRPr="00283255">
        <w:rPr>
          <w:lang w:val="fr-FR"/>
          <w:rPrChange w:id="177" w:author=" " w:date="2011-08-23T10:28:00Z">
            <w:rPr>
              <w:color w:val="0000FF"/>
              <w:u w:val="single"/>
            </w:rPr>
          </w:rPrChange>
        </w:rPr>
        <w:fldChar w:fldCharType="begin"/>
      </w:r>
      <w:r w:rsidRPr="00283255">
        <w:rPr>
          <w:lang w:val="fr-FR"/>
          <w:rPrChange w:id="178" w:author=" " w:date="2011-08-23T10:28:00Z">
            <w:rPr>
              <w:color w:val="0000FF"/>
              <w:u w:val="single"/>
            </w:rPr>
          </w:rPrChange>
        </w:rPr>
        <w:instrText>HYPERLINK ""</w:instrText>
      </w:r>
      <w:r w:rsidRPr="00283255">
        <w:rPr>
          <w:lang w:val="fr-FR"/>
          <w:rPrChange w:id="179" w:author=" " w:date="2011-08-23T10:28:00Z">
            <w:rPr>
              <w:color w:val="0000FF"/>
              <w:u w:val="single"/>
            </w:rPr>
          </w:rPrChange>
        </w:rPr>
        <w:fldChar w:fldCharType="separate"/>
      </w:r>
      <w:proofErr w:type="gramStart"/>
      <w:r w:rsidRPr="00283255">
        <w:rPr>
          <w:rFonts w:eastAsia="Verdana"/>
          <w:color w:val="000099"/>
          <w:sz w:val="20"/>
          <w:szCs w:val="20"/>
          <w:u w:val="single"/>
          <w:lang w:val="fr-FR"/>
          <w:rPrChange w:id="180" w:author=" " w:date="2011-08-23T10:28:00Z">
            <w:rPr>
              <w:rFonts w:ascii="Verdana" w:eastAsia="Verdana" w:hAnsi="Verdana" w:cs="Verdana"/>
              <w:color w:val="000099"/>
              <w:sz w:val="20"/>
              <w:szCs w:val="20"/>
              <w:u w:val="single"/>
            </w:rPr>
          </w:rPrChange>
        </w:rPr>
        <w:t>protectedplanet</w:t>
      </w:r>
      <w:proofErr w:type="gramEnd"/>
      <w:r w:rsidRPr="00283255">
        <w:rPr>
          <w:lang w:val="fr-FR"/>
          <w:rPrChange w:id="181" w:author=" " w:date="2011-08-23T10:28:00Z">
            <w:rPr>
              <w:color w:val="0000FF"/>
              <w:u w:val="single"/>
            </w:rPr>
          </w:rPrChange>
        </w:rPr>
        <w:fldChar w:fldCharType="end"/>
      </w:r>
      <w:r w:rsidRPr="00283255">
        <w:rPr>
          <w:lang w:val="fr-FR"/>
          <w:rPrChange w:id="182" w:author=" " w:date="2011-08-23T10:28:00Z">
            <w:rPr>
              <w:color w:val="0000FF"/>
              <w:u w:val="single"/>
            </w:rPr>
          </w:rPrChange>
        </w:rPr>
        <w:fldChar w:fldCharType="begin"/>
      </w:r>
      <w:r w:rsidRPr="00283255">
        <w:rPr>
          <w:lang w:val="fr-FR"/>
          <w:rPrChange w:id="183" w:author=" " w:date="2011-08-23T10:28:00Z">
            <w:rPr>
              <w:color w:val="0000FF"/>
              <w:u w:val="single"/>
            </w:rPr>
          </w:rPrChange>
        </w:rPr>
        <w:instrText>HYPERLINK ""</w:instrText>
      </w:r>
      <w:r w:rsidRPr="00283255">
        <w:rPr>
          <w:lang w:val="fr-FR"/>
          <w:rPrChange w:id="184" w:author=" " w:date="2011-08-23T10:28:00Z">
            <w:rPr>
              <w:color w:val="0000FF"/>
              <w:u w:val="single"/>
            </w:rPr>
          </w:rPrChange>
        </w:rPr>
        <w:fldChar w:fldCharType="separate"/>
      </w:r>
      <w:r w:rsidRPr="00283255">
        <w:rPr>
          <w:rFonts w:eastAsia="Verdana"/>
          <w:color w:val="000099"/>
          <w:sz w:val="20"/>
          <w:szCs w:val="20"/>
          <w:u w:val="single"/>
          <w:lang w:val="fr-FR"/>
          <w:rPrChange w:id="185" w:author=" " w:date="2011-08-23T10:28:00Z">
            <w:rPr>
              <w:rFonts w:ascii="Verdana" w:eastAsia="Verdana" w:hAnsi="Verdana" w:cs="Verdana"/>
              <w:color w:val="000099"/>
              <w:sz w:val="20"/>
              <w:szCs w:val="20"/>
              <w:u w:val="single"/>
            </w:rPr>
          </w:rPrChange>
        </w:rPr>
        <w:t>.</w:t>
      </w:r>
      <w:r w:rsidRPr="00283255">
        <w:rPr>
          <w:lang w:val="fr-FR"/>
          <w:rPrChange w:id="186" w:author=" " w:date="2011-08-23T10:28:00Z">
            <w:rPr>
              <w:color w:val="0000FF"/>
              <w:u w:val="single"/>
            </w:rPr>
          </w:rPrChange>
        </w:rPr>
        <w:fldChar w:fldCharType="end"/>
      </w:r>
      <w:r w:rsidRPr="00283255">
        <w:rPr>
          <w:lang w:val="fr-FR"/>
          <w:rPrChange w:id="187" w:author=" " w:date="2011-08-23T10:28:00Z">
            <w:rPr>
              <w:color w:val="0000FF"/>
              <w:u w:val="single"/>
            </w:rPr>
          </w:rPrChange>
        </w:rPr>
        <w:fldChar w:fldCharType="begin"/>
      </w:r>
      <w:r w:rsidRPr="00283255">
        <w:rPr>
          <w:lang w:val="fr-FR"/>
          <w:rPrChange w:id="188" w:author=" " w:date="2011-08-23T10:28:00Z">
            <w:rPr>
              <w:color w:val="0000FF"/>
              <w:u w:val="single"/>
            </w:rPr>
          </w:rPrChange>
        </w:rPr>
        <w:instrText>HYPERLINK ""</w:instrText>
      </w:r>
      <w:r w:rsidRPr="00283255">
        <w:rPr>
          <w:lang w:val="fr-FR"/>
          <w:rPrChange w:id="189" w:author=" " w:date="2011-08-23T10:28:00Z">
            <w:rPr>
              <w:color w:val="0000FF"/>
              <w:u w:val="single"/>
            </w:rPr>
          </w:rPrChange>
        </w:rPr>
        <w:fldChar w:fldCharType="separate"/>
      </w:r>
      <w:proofErr w:type="gramStart"/>
      <w:r w:rsidRPr="00283255">
        <w:rPr>
          <w:rFonts w:eastAsia="Verdana"/>
          <w:color w:val="000099"/>
          <w:sz w:val="20"/>
          <w:szCs w:val="20"/>
          <w:u w:val="single"/>
          <w:lang w:val="fr-FR"/>
          <w:rPrChange w:id="190" w:author=" " w:date="2011-08-23T10:28:00Z">
            <w:rPr>
              <w:rFonts w:ascii="Verdana" w:eastAsia="Verdana" w:hAnsi="Verdana" w:cs="Verdana"/>
              <w:color w:val="000099"/>
              <w:sz w:val="20"/>
              <w:szCs w:val="20"/>
              <w:u w:val="single"/>
            </w:rPr>
          </w:rPrChange>
        </w:rPr>
        <w:t>net</w:t>
      </w:r>
      <w:r w:rsidRPr="00283255">
        <w:rPr>
          <w:lang w:val="fr-FR"/>
          <w:rPrChange w:id="191" w:author=" " w:date="2011-08-23T10:28:00Z">
            <w:rPr>
              <w:color w:val="0000FF"/>
              <w:u w:val="single"/>
            </w:rPr>
          </w:rPrChange>
        </w:rPr>
        <w:fldChar w:fldCharType="end"/>
      </w:r>
      <w:r w:rsidRPr="00283255">
        <w:rPr>
          <w:lang w:val="fr-FR"/>
          <w:rPrChange w:id="192" w:author=" " w:date="2011-08-23T10:28:00Z">
            <w:rPr>
              <w:color w:val="0000FF"/>
              <w:u w:val="single"/>
            </w:rPr>
          </w:rPrChange>
        </w:rPr>
        <w:fldChar w:fldCharType="begin"/>
      </w:r>
      <w:r w:rsidRPr="00283255">
        <w:rPr>
          <w:lang w:val="fr-FR"/>
          <w:rPrChange w:id="193" w:author=" " w:date="2011-08-23T10:28:00Z">
            <w:rPr>
              <w:color w:val="0000FF"/>
              <w:u w:val="single"/>
            </w:rPr>
          </w:rPrChange>
        </w:rPr>
        <w:instrText>HYPERLINK ""</w:instrText>
      </w:r>
      <w:r w:rsidRPr="00283255">
        <w:rPr>
          <w:lang w:val="fr-FR"/>
          <w:rPrChange w:id="194" w:author=" " w:date="2011-08-23T10:28:00Z">
            <w:rPr>
              <w:color w:val="0000FF"/>
              <w:u w:val="single"/>
            </w:rPr>
          </w:rPrChange>
        </w:rPr>
        <w:fldChar w:fldCharType="separate"/>
      </w:r>
      <w:r w:rsidRPr="00283255">
        <w:rPr>
          <w:rFonts w:eastAsia="Verdana"/>
          <w:color w:val="000099"/>
          <w:sz w:val="20"/>
          <w:szCs w:val="20"/>
          <w:u w:val="single"/>
          <w:lang w:val="fr-FR"/>
          <w:rPrChange w:id="195" w:author=" " w:date="2011-08-23T10:28:00Z">
            <w:rPr>
              <w:rFonts w:ascii="Verdana" w:eastAsia="Verdana" w:hAnsi="Verdana" w:cs="Verdana"/>
              <w:color w:val="000099"/>
              <w:sz w:val="20"/>
              <w:szCs w:val="20"/>
              <w:u w:val="single"/>
            </w:rPr>
          </w:rPrChange>
        </w:rPr>
        <w:t>/</w:t>
      </w:r>
      <w:r w:rsidRPr="00283255">
        <w:rPr>
          <w:lang w:val="fr-FR"/>
          <w:rPrChange w:id="196" w:author=" " w:date="2011-08-23T10:28:00Z">
            <w:rPr>
              <w:color w:val="0000FF"/>
              <w:u w:val="single"/>
            </w:rPr>
          </w:rPrChange>
        </w:rPr>
        <w:fldChar w:fldCharType="end"/>
      </w:r>
      <w:r w:rsidRPr="00283255">
        <w:rPr>
          <w:lang w:val="fr-FR"/>
          <w:rPrChange w:id="197" w:author=" " w:date="2011-08-23T10:28:00Z">
            <w:rPr>
              <w:color w:val="0000FF"/>
              <w:u w:val="single"/>
            </w:rPr>
          </w:rPrChange>
        </w:rPr>
        <w:fldChar w:fldCharType="begin"/>
      </w:r>
      <w:r w:rsidRPr="00283255">
        <w:rPr>
          <w:lang w:val="fr-FR"/>
          <w:rPrChange w:id="198" w:author=" " w:date="2011-08-23T10:28:00Z">
            <w:rPr>
              <w:color w:val="0000FF"/>
              <w:u w:val="single"/>
            </w:rPr>
          </w:rPrChange>
        </w:rPr>
        <w:instrText>HYPERLINK ""</w:instrText>
      </w:r>
      <w:r w:rsidRPr="00283255">
        <w:rPr>
          <w:lang w:val="fr-FR"/>
          <w:rPrChange w:id="199" w:author=" " w:date="2011-08-23T10:28:00Z">
            <w:rPr>
              <w:color w:val="0000FF"/>
              <w:u w:val="single"/>
            </w:rPr>
          </w:rPrChange>
        </w:rPr>
        <w:fldChar w:fldCharType="separate"/>
      </w:r>
      <w:r w:rsidRPr="00283255">
        <w:rPr>
          <w:rFonts w:eastAsia="Verdana"/>
          <w:color w:val="000099"/>
          <w:sz w:val="20"/>
          <w:szCs w:val="20"/>
          <w:u w:val="single"/>
          <w:lang w:val="fr-FR"/>
          <w:rPrChange w:id="200" w:author=" " w:date="2011-08-23T10:28:00Z">
            <w:rPr>
              <w:rFonts w:ascii="Verdana" w:eastAsia="Verdana" w:hAnsi="Verdana" w:cs="Verdana"/>
              <w:color w:val="000099"/>
              <w:sz w:val="20"/>
              <w:szCs w:val="20"/>
              <w:u w:val="single"/>
            </w:rPr>
          </w:rPrChange>
        </w:rPr>
        <w:t>termsandconditions</w:t>
      </w:r>
      <w:proofErr w:type="gramEnd"/>
      <w:r w:rsidRPr="00283255">
        <w:rPr>
          <w:lang w:val="fr-FR"/>
          <w:rPrChange w:id="201" w:author=" " w:date="2011-08-23T10:28:00Z">
            <w:rPr>
              <w:color w:val="0000FF"/>
              <w:u w:val="single"/>
            </w:rPr>
          </w:rPrChange>
        </w:rPr>
        <w:fldChar w:fldCharType="end"/>
      </w:r>
      <w:r w:rsidRPr="00283255">
        <w:rPr>
          <w:rFonts w:eastAsia="Verdana"/>
          <w:sz w:val="20"/>
          <w:szCs w:val="20"/>
          <w:lang w:val="fr-FR"/>
          <w:rPrChange w:id="202" w:author=" " w:date="2011-08-23T10:28:00Z">
            <w:rPr>
              <w:rFonts w:ascii="Verdana" w:eastAsia="Verdana" w:hAnsi="Verdana" w:cs="Verdana"/>
              <w:color w:val="0000FF"/>
              <w:sz w:val="20"/>
              <w:szCs w:val="20"/>
              <w:u w:val="single"/>
            </w:rPr>
          </w:rPrChange>
        </w:rPr>
        <w:t>)</w:t>
      </w:r>
    </w:p>
    <w:tbl>
      <w:tblPr>
        <w:tblW w:w="0" w:type="auto"/>
        <w:tblInd w:w="108" w:type="dxa"/>
        <w:tblLook w:val="0000"/>
        <w:tblPrChange w:id="203" w:author="CTICO" w:date="2011-08-18T12:38:00Z">
          <w:tblPr>
            <w:tblW w:w="0" w:type="auto"/>
            <w:tblInd w:w="108" w:type="dxa"/>
            <w:tblLook w:val="0000"/>
          </w:tblPr>
        </w:tblPrChange>
      </w:tblPr>
      <w:tblGrid>
        <w:gridCol w:w="3230"/>
        <w:gridCol w:w="339"/>
        <w:gridCol w:w="3375"/>
        <w:gridCol w:w="423"/>
        <w:gridCol w:w="1767"/>
        <w:tblGridChange w:id="204">
          <w:tblGrid>
            <w:gridCol w:w="3232"/>
            <w:gridCol w:w="339"/>
            <w:gridCol w:w="3374"/>
            <w:gridCol w:w="423"/>
            <w:gridCol w:w="1766"/>
          </w:tblGrid>
        </w:tblGridChange>
      </w:tblGrid>
      <w:tr w:rsidR="00CA7CD4" w:rsidRPr="007D510D">
        <w:tc>
          <w:tcPr>
            <w:tcW w:w="3264" w:type="dxa"/>
            <w:tcMar>
              <w:top w:w="0" w:type="dxa"/>
              <w:left w:w="108" w:type="dxa"/>
              <w:bottom w:w="0" w:type="dxa"/>
              <w:right w:w="108" w:type="dxa"/>
            </w:tcMar>
            <w:tcPrChange w:id="205" w:author="CTICO" w:date="2011-08-18T12:38:00Z">
              <w:tcPr>
                <w:tcW w:w="32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1A3AFA" w:rsidRDefault="001A3AFA">
            <w:pPr>
              <w:spacing w:before="240" w:after="60"/>
              <w:outlineLvl w:val="0"/>
              <w:rPr>
                <w:lang w:val="fr-FR"/>
              </w:rPr>
            </w:pPr>
          </w:p>
          <w:p w:rsidR="007D510D" w:rsidRDefault="007D510D">
            <w:pPr>
              <w:spacing w:before="240" w:after="60"/>
              <w:outlineLvl w:val="0"/>
              <w:rPr>
                <w:lang w:val="fr-FR"/>
              </w:rPr>
            </w:pPr>
          </w:p>
          <w:p w:rsidR="007D510D" w:rsidRPr="007D510D" w:rsidRDefault="007D510D">
            <w:pPr>
              <w:spacing w:before="240" w:after="60"/>
              <w:outlineLvl w:val="0"/>
              <w:rPr>
                <w:lang w:val="fr-FR"/>
                <w:rPrChange w:id="206" w:author=" " w:date="2011-08-23T10:28:00Z">
                  <w:rPr>
                    <w:rFonts w:ascii="Arial" w:eastAsia="Arial" w:hAnsi="Arial" w:cs="Arial"/>
                    <w:b/>
                    <w:bCs/>
                    <w:sz w:val="32"/>
                    <w:szCs w:val="32"/>
                  </w:rPr>
                </w:rPrChange>
              </w:rPr>
            </w:pPr>
          </w:p>
          <w:p w:rsidR="00CA7CD4" w:rsidRPr="007D510D" w:rsidRDefault="00CA7CD4">
            <w:pPr>
              <w:spacing w:before="240" w:after="60"/>
              <w:outlineLvl w:val="0"/>
              <w:rPr>
                <w:rFonts w:eastAsia="Verdana"/>
                <w:sz w:val="20"/>
                <w:szCs w:val="20"/>
                <w:lang w:val="fr-FR"/>
                <w:rPrChange w:id="207" w:author=" " w:date="2011-08-23T10:28:00Z">
                  <w:rPr>
                    <w:rFonts w:ascii="Verdana" w:eastAsia="Verdana" w:hAnsi="Verdana" w:cs="Verdana"/>
                    <w:b/>
                    <w:bCs/>
                    <w:sz w:val="20"/>
                    <w:szCs w:val="20"/>
                  </w:rPr>
                </w:rPrChange>
              </w:rPr>
            </w:pPr>
          </w:p>
        </w:tc>
        <w:tc>
          <w:tcPr>
            <w:tcW w:w="341" w:type="dxa"/>
            <w:tcMar>
              <w:top w:w="0" w:type="dxa"/>
              <w:left w:w="108" w:type="dxa"/>
              <w:bottom w:w="0" w:type="dxa"/>
              <w:right w:w="108" w:type="dxa"/>
            </w:tcMar>
            <w:tcPrChange w:id="208" w:author="CTICO" w:date="2011-08-18T12:38:00Z">
              <w:tcPr>
                <w:tcW w:w="3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spacing w:before="240" w:after="60"/>
              <w:outlineLvl w:val="0"/>
              <w:rPr>
                <w:lang w:val="fr-FR"/>
                <w:rPrChange w:id="209" w:author=" " w:date="2011-08-23T10:28:00Z">
                  <w:rPr>
                    <w:rFonts w:ascii="Arial" w:eastAsia="Arial" w:hAnsi="Arial" w:cs="Arial"/>
                    <w:b/>
                    <w:bCs/>
                    <w:sz w:val="32"/>
                    <w:szCs w:val="32"/>
                  </w:rPr>
                </w:rPrChange>
              </w:rPr>
            </w:pPr>
          </w:p>
        </w:tc>
        <w:tc>
          <w:tcPr>
            <w:tcW w:w="3419" w:type="dxa"/>
            <w:tcMar>
              <w:top w:w="0" w:type="dxa"/>
              <w:left w:w="108" w:type="dxa"/>
              <w:bottom w:w="0" w:type="dxa"/>
              <w:right w:w="108" w:type="dxa"/>
            </w:tcMar>
            <w:tcPrChange w:id="210" w:author="CTICO" w:date="2011-08-18T12:38:00Z">
              <w:tcPr>
                <w:tcW w:w="34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spacing w:before="240" w:after="60"/>
              <w:outlineLvl w:val="0"/>
              <w:rPr>
                <w:lang w:val="fr-FR"/>
                <w:rPrChange w:id="211" w:author=" " w:date="2011-08-23T10:28:00Z">
                  <w:rPr>
                    <w:rFonts w:ascii="Arial" w:eastAsia="Arial" w:hAnsi="Arial" w:cs="Arial"/>
                    <w:b/>
                    <w:bCs/>
                    <w:sz w:val="32"/>
                    <w:szCs w:val="32"/>
                  </w:rPr>
                </w:rPrChange>
              </w:rPr>
            </w:pPr>
          </w:p>
        </w:tc>
        <w:tc>
          <w:tcPr>
            <w:tcW w:w="427" w:type="dxa"/>
            <w:tcMar>
              <w:top w:w="0" w:type="dxa"/>
              <w:left w:w="108" w:type="dxa"/>
              <w:bottom w:w="0" w:type="dxa"/>
              <w:right w:w="108" w:type="dxa"/>
            </w:tcMar>
            <w:tcPrChange w:id="212" w:author="CTICO" w:date="2011-08-18T12:38:00Z">
              <w:tcPr>
                <w:tcW w:w="42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spacing w:before="240" w:after="60"/>
              <w:outlineLvl w:val="0"/>
              <w:rPr>
                <w:lang w:val="fr-FR"/>
                <w:rPrChange w:id="213" w:author=" " w:date="2011-08-23T10:28:00Z">
                  <w:rPr>
                    <w:rFonts w:ascii="Arial" w:eastAsia="Arial" w:hAnsi="Arial" w:cs="Arial"/>
                    <w:b/>
                    <w:bCs/>
                    <w:sz w:val="32"/>
                    <w:szCs w:val="32"/>
                  </w:rPr>
                </w:rPrChange>
              </w:rPr>
            </w:pPr>
          </w:p>
        </w:tc>
        <w:tc>
          <w:tcPr>
            <w:tcW w:w="1788" w:type="dxa"/>
            <w:tcMar>
              <w:top w:w="0" w:type="dxa"/>
              <w:left w:w="108" w:type="dxa"/>
              <w:bottom w:w="0" w:type="dxa"/>
              <w:right w:w="108" w:type="dxa"/>
            </w:tcMar>
            <w:tcPrChange w:id="214" w:author="CTICO" w:date="2011-08-18T12:38:00Z">
              <w:tcPr>
                <w:tcW w:w="1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spacing w:before="240" w:after="60"/>
              <w:outlineLvl w:val="0"/>
              <w:rPr>
                <w:lang w:val="fr-FR"/>
                <w:rPrChange w:id="215" w:author=" " w:date="2011-08-23T10:28:00Z">
                  <w:rPr>
                    <w:rFonts w:ascii="Arial" w:eastAsia="Arial" w:hAnsi="Arial" w:cs="Arial"/>
                    <w:b/>
                    <w:bCs/>
                    <w:sz w:val="32"/>
                    <w:szCs w:val="32"/>
                  </w:rPr>
                </w:rPrChange>
              </w:rPr>
            </w:pPr>
          </w:p>
        </w:tc>
      </w:tr>
      <w:tr w:rsidR="00CA7CD4" w:rsidRPr="007D510D">
        <w:tc>
          <w:tcPr>
            <w:tcW w:w="3264" w:type="dxa"/>
            <w:tcMar>
              <w:top w:w="0" w:type="dxa"/>
              <w:left w:w="108" w:type="dxa"/>
              <w:bottom w:w="0" w:type="dxa"/>
              <w:right w:w="108" w:type="dxa"/>
            </w:tcMar>
            <w:tcPrChange w:id="216" w:author="CTICO" w:date="2011-08-18T12:38:00Z">
              <w:tcPr>
                <w:tcW w:w="32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283255">
            <w:pPr>
              <w:jc w:val="center"/>
              <w:rPr>
                <w:lang w:val="fr-FR"/>
                <w:rPrChange w:id="217" w:author=" " w:date="2011-08-23T10:28:00Z">
                  <w:rPr/>
                </w:rPrChange>
              </w:rPr>
            </w:pPr>
            <w:r w:rsidRPr="00283255">
              <w:rPr>
                <w:rFonts w:eastAsia="Verdana"/>
                <w:i/>
                <w:iCs/>
                <w:sz w:val="20"/>
                <w:szCs w:val="20"/>
                <w:lang w:val="fr-FR"/>
                <w:rPrChange w:id="218" w:author=" " w:date="2011-08-23T10:28:00Z">
                  <w:rPr>
                    <w:rFonts w:ascii="Verdana" w:eastAsia="Verdana" w:hAnsi="Verdana" w:cs="Verdana"/>
                    <w:i/>
                    <w:iCs/>
                    <w:color w:val="0000FF"/>
                    <w:sz w:val="20"/>
                    <w:szCs w:val="20"/>
                    <w:u w:val="single"/>
                  </w:rPr>
                </w:rPrChange>
              </w:rPr>
              <w:t>Nom de la communauté (et des représentants)</w:t>
            </w:r>
          </w:p>
        </w:tc>
        <w:tc>
          <w:tcPr>
            <w:tcW w:w="341" w:type="dxa"/>
            <w:tcMar>
              <w:top w:w="0" w:type="dxa"/>
              <w:left w:w="108" w:type="dxa"/>
              <w:bottom w:w="0" w:type="dxa"/>
              <w:right w:w="108" w:type="dxa"/>
            </w:tcMar>
            <w:tcPrChange w:id="219" w:author="CTICO" w:date="2011-08-18T12:38:00Z">
              <w:tcPr>
                <w:tcW w:w="34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jc w:val="center"/>
              <w:rPr>
                <w:lang w:val="fr-FR"/>
                <w:rPrChange w:id="220" w:author=" " w:date="2011-08-23T10:28:00Z">
                  <w:rPr/>
                </w:rPrChange>
              </w:rPr>
            </w:pPr>
          </w:p>
        </w:tc>
        <w:tc>
          <w:tcPr>
            <w:tcW w:w="3419" w:type="dxa"/>
            <w:tcMar>
              <w:top w:w="0" w:type="dxa"/>
              <w:left w:w="108" w:type="dxa"/>
              <w:bottom w:w="0" w:type="dxa"/>
              <w:right w:w="108" w:type="dxa"/>
            </w:tcMar>
            <w:tcPrChange w:id="221" w:author="CTICO" w:date="2011-08-18T12:38:00Z">
              <w:tcPr>
                <w:tcW w:w="34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283255">
            <w:pPr>
              <w:jc w:val="center"/>
              <w:rPr>
                <w:lang w:val="fr-FR"/>
                <w:rPrChange w:id="222" w:author=" " w:date="2011-08-23T10:28:00Z">
                  <w:rPr/>
                </w:rPrChange>
              </w:rPr>
            </w:pPr>
            <w:r w:rsidRPr="00283255">
              <w:rPr>
                <w:rFonts w:eastAsia="Verdana"/>
                <w:i/>
                <w:iCs/>
                <w:sz w:val="20"/>
                <w:szCs w:val="20"/>
                <w:lang w:val="fr-FR"/>
                <w:rPrChange w:id="223" w:author=" " w:date="2011-08-23T10:28:00Z">
                  <w:rPr>
                    <w:rFonts w:ascii="Verdana" w:eastAsia="Verdana" w:hAnsi="Verdana" w:cs="Verdana"/>
                    <w:i/>
                    <w:iCs/>
                    <w:color w:val="0000FF"/>
                    <w:sz w:val="20"/>
                    <w:szCs w:val="20"/>
                    <w:u w:val="single"/>
                  </w:rPr>
                </w:rPrChange>
              </w:rPr>
              <w:t>Signature</w:t>
            </w:r>
          </w:p>
        </w:tc>
        <w:tc>
          <w:tcPr>
            <w:tcW w:w="427" w:type="dxa"/>
            <w:tcMar>
              <w:top w:w="0" w:type="dxa"/>
              <w:left w:w="108" w:type="dxa"/>
              <w:bottom w:w="0" w:type="dxa"/>
              <w:right w:w="108" w:type="dxa"/>
            </w:tcMar>
            <w:tcPrChange w:id="224" w:author="CTICO" w:date="2011-08-18T12:38:00Z">
              <w:tcPr>
                <w:tcW w:w="42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CA7CD4">
            <w:pPr>
              <w:jc w:val="center"/>
              <w:rPr>
                <w:lang w:val="fr-FR"/>
                <w:rPrChange w:id="225" w:author=" " w:date="2011-08-23T10:28:00Z">
                  <w:rPr/>
                </w:rPrChange>
              </w:rPr>
            </w:pPr>
          </w:p>
        </w:tc>
        <w:tc>
          <w:tcPr>
            <w:tcW w:w="1788" w:type="dxa"/>
            <w:tcMar>
              <w:top w:w="0" w:type="dxa"/>
              <w:left w:w="108" w:type="dxa"/>
              <w:bottom w:w="0" w:type="dxa"/>
              <w:right w:w="108" w:type="dxa"/>
            </w:tcMar>
            <w:tcPrChange w:id="226" w:author="CTICO" w:date="2011-08-18T12:38:00Z">
              <w:tcPr>
                <w:tcW w:w="178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tcPrChange>
          </w:tcPr>
          <w:p w:rsidR="00CA7CD4" w:rsidRPr="007D510D" w:rsidRDefault="00283255">
            <w:pPr>
              <w:jc w:val="center"/>
              <w:rPr>
                <w:lang w:val="fr-FR"/>
                <w:rPrChange w:id="227" w:author=" " w:date="2011-08-23T10:28:00Z">
                  <w:rPr/>
                </w:rPrChange>
              </w:rPr>
            </w:pPr>
            <w:r w:rsidRPr="00283255">
              <w:rPr>
                <w:rFonts w:eastAsia="Verdana"/>
                <w:i/>
                <w:iCs/>
                <w:sz w:val="20"/>
                <w:szCs w:val="20"/>
                <w:lang w:val="fr-FR"/>
                <w:rPrChange w:id="228" w:author=" " w:date="2011-08-23T10:28:00Z">
                  <w:rPr>
                    <w:rFonts w:ascii="Verdana" w:eastAsia="Verdana" w:hAnsi="Verdana" w:cs="Verdana"/>
                    <w:i/>
                    <w:iCs/>
                    <w:color w:val="0000FF"/>
                    <w:sz w:val="20"/>
                    <w:szCs w:val="20"/>
                    <w:u w:val="single"/>
                  </w:rPr>
                </w:rPrChange>
              </w:rPr>
              <w:t>Date</w:t>
            </w:r>
          </w:p>
        </w:tc>
      </w:tr>
    </w:tbl>
    <w:p w:rsidR="007D510D" w:rsidRDefault="007D510D" w:rsidP="007D510D">
      <w:pPr>
        <w:jc w:val="center"/>
        <w:rPr>
          <w:rFonts w:eastAsia="Verdana"/>
          <w:b/>
          <w:bCs/>
          <w:i/>
          <w:iCs/>
          <w:sz w:val="18"/>
          <w:szCs w:val="18"/>
          <w:lang w:val="fr-FR"/>
        </w:rPr>
      </w:pPr>
    </w:p>
    <w:p w:rsidR="00000000" w:rsidRDefault="00283255">
      <w:pPr>
        <w:jc w:val="center"/>
        <w:rPr>
          <w:rFonts w:eastAsia="Verdana"/>
          <w:b/>
          <w:bCs/>
          <w:i/>
          <w:iCs/>
          <w:sz w:val="18"/>
          <w:szCs w:val="18"/>
          <w:lang w:val="fr-FR"/>
          <w:rPrChange w:id="229" w:author=" " w:date="2011-08-23T10:28:00Z">
            <w:rPr>
              <w:rFonts w:eastAsia="Verdana"/>
            </w:rPr>
          </w:rPrChange>
        </w:rPr>
        <w:pPrChange w:id="230" w:author="CTICO" w:date="2011-08-18T12:41:00Z">
          <w:pPr>
            <w:jc w:val="both"/>
          </w:pPr>
        </w:pPrChange>
      </w:pPr>
      <w:r w:rsidRPr="00283255">
        <w:rPr>
          <w:rFonts w:eastAsia="Verdana"/>
          <w:b/>
          <w:bCs/>
          <w:i/>
          <w:iCs/>
          <w:sz w:val="18"/>
          <w:szCs w:val="18"/>
          <w:lang w:val="fr-FR"/>
          <w:rPrChange w:id="231" w:author=" " w:date="2011-08-23T10:28:00Z">
            <w:rPr>
              <w:rFonts w:ascii="Verdana" w:eastAsia="Verdana" w:hAnsi="Verdana" w:cs="Verdana"/>
              <w:b/>
              <w:bCs/>
              <w:i/>
              <w:iCs/>
              <w:color w:val="0000FF"/>
              <w:sz w:val="20"/>
              <w:szCs w:val="20"/>
              <w:u w:val="single"/>
            </w:rPr>
          </w:rPrChange>
        </w:rPr>
        <w:t xml:space="preserve">Une copie de ce formulaire de consentement sera </w:t>
      </w:r>
      <w:r w:rsidR="00B20E59" w:rsidRPr="007D510D">
        <w:rPr>
          <w:rFonts w:eastAsia="Verdana"/>
          <w:b/>
          <w:bCs/>
          <w:i/>
          <w:iCs/>
          <w:sz w:val="18"/>
          <w:szCs w:val="18"/>
          <w:lang w:val="fr-FR"/>
        </w:rPr>
        <w:t>conservée</w:t>
      </w:r>
      <w:r w:rsidRPr="00283255">
        <w:rPr>
          <w:rFonts w:eastAsia="Verdana"/>
          <w:b/>
          <w:bCs/>
          <w:i/>
          <w:iCs/>
          <w:sz w:val="18"/>
          <w:szCs w:val="18"/>
          <w:lang w:val="fr-FR"/>
          <w:rPrChange w:id="232" w:author=" " w:date="2011-08-23T10:28:00Z">
            <w:rPr>
              <w:rFonts w:ascii="Verdana" w:eastAsia="Verdana" w:hAnsi="Verdana" w:cs="Verdana"/>
              <w:b/>
              <w:bCs/>
              <w:i/>
              <w:iCs/>
              <w:color w:val="0000FF"/>
              <w:sz w:val="20"/>
              <w:szCs w:val="20"/>
              <w:u w:val="single"/>
            </w:rPr>
          </w:rPrChange>
        </w:rPr>
        <w:t xml:space="preserve"> par la communauté et une autre par les gestionnaires du Registre au PNUE-WCMC. Ce formulaire peut </w:t>
      </w:r>
      <w:r w:rsidRPr="00283255">
        <w:rPr>
          <w:rFonts w:eastAsia="Tahoma"/>
          <w:b/>
          <w:bCs/>
          <w:color w:val="444444"/>
          <w:sz w:val="18"/>
          <w:szCs w:val="18"/>
          <w:lang w:val="fr-FR"/>
          <w:rPrChange w:id="233" w:author=" " w:date="2011-08-23T10:28:00Z">
            <w:rPr>
              <w:rFonts w:ascii="Tahoma" w:eastAsia="Tahoma" w:hAnsi="Tahoma" w:cs="Tahoma"/>
              <w:b/>
              <w:bCs/>
              <w:color w:val="444444"/>
              <w:sz w:val="22"/>
              <w:szCs w:val="22"/>
              <w:u w:val="single"/>
            </w:rPr>
          </w:rPrChange>
        </w:rPr>
        <w:t xml:space="preserve">être </w:t>
      </w:r>
      <w:r w:rsidRPr="00283255">
        <w:rPr>
          <w:rFonts w:eastAsia="Tahoma"/>
          <w:b/>
          <w:bCs/>
          <w:i/>
          <w:color w:val="444444"/>
          <w:sz w:val="18"/>
          <w:szCs w:val="18"/>
          <w:lang w:val="fr-FR"/>
          <w:rPrChange w:id="234" w:author=" " w:date="2011-08-23T10:28:00Z">
            <w:rPr>
              <w:rFonts w:ascii="Tahoma" w:eastAsia="Tahoma" w:hAnsi="Tahoma" w:cs="Tahoma"/>
              <w:b/>
              <w:bCs/>
              <w:color w:val="444444"/>
              <w:sz w:val="22"/>
              <w:szCs w:val="22"/>
              <w:u w:val="single"/>
            </w:rPr>
          </w:rPrChange>
        </w:rPr>
        <w:t>également</w:t>
      </w:r>
      <w:r w:rsidRPr="00283255">
        <w:rPr>
          <w:rFonts w:eastAsia="Verdana"/>
          <w:b/>
          <w:bCs/>
          <w:i/>
          <w:iCs/>
          <w:sz w:val="18"/>
          <w:szCs w:val="18"/>
          <w:lang w:val="fr-FR"/>
          <w:rPrChange w:id="235" w:author=" " w:date="2011-08-23T10:28:00Z">
            <w:rPr>
              <w:rFonts w:ascii="Verdana" w:eastAsia="Verdana" w:hAnsi="Verdana" w:cs="Verdana"/>
              <w:b/>
              <w:bCs/>
              <w:i/>
              <w:iCs/>
              <w:color w:val="0000FF"/>
              <w:sz w:val="20"/>
              <w:szCs w:val="20"/>
              <w:u w:val="single"/>
            </w:rPr>
          </w:rPrChange>
        </w:rPr>
        <w:t xml:space="preserve"> rempli en ligne sur </w:t>
      </w:r>
      <w:r w:rsidRPr="00283255">
        <w:rPr>
          <w:sz w:val="18"/>
          <w:szCs w:val="18"/>
          <w:lang w:val="fr-FR"/>
          <w:rPrChange w:id="236" w:author=" " w:date="2011-08-23T10:28:00Z">
            <w:rPr>
              <w:color w:val="0000FF"/>
              <w:u w:val="single"/>
            </w:rPr>
          </w:rPrChange>
        </w:rPr>
        <w:fldChar w:fldCharType="begin"/>
      </w:r>
      <w:r w:rsidRPr="00283255">
        <w:rPr>
          <w:sz w:val="18"/>
          <w:szCs w:val="18"/>
          <w:lang w:val="fr-FR"/>
          <w:rPrChange w:id="237" w:author=" " w:date="2011-08-23T10:28:00Z">
            <w:rPr>
              <w:color w:val="0000FF"/>
              <w:u w:val="single"/>
            </w:rPr>
          </w:rPrChange>
        </w:rPr>
        <w:instrText>HYPERLINK "http://www.iccaregistry.org"</w:instrText>
      </w:r>
      <w:r w:rsidRPr="00283255">
        <w:rPr>
          <w:sz w:val="18"/>
          <w:szCs w:val="18"/>
          <w:lang w:val="fr-FR"/>
          <w:rPrChange w:id="238" w:author=" " w:date="2011-08-23T10:28:00Z">
            <w:rPr>
              <w:color w:val="0000FF"/>
              <w:u w:val="single"/>
            </w:rPr>
          </w:rPrChange>
        </w:rPr>
        <w:fldChar w:fldCharType="separate"/>
      </w:r>
      <w:r w:rsidRPr="00283255">
        <w:rPr>
          <w:rFonts w:eastAsia="Verdana"/>
          <w:b/>
          <w:bCs/>
          <w:i/>
          <w:iCs/>
          <w:color w:val="000099"/>
          <w:sz w:val="18"/>
          <w:szCs w:val="18"/>
          <w:u w:val="single"/>
          <w:lang w:val="fr-FR"/>
          <w:rPrChange w:id="239" w:author=" " w:date="2011-08-23T10:28:00Z">
            <w:rPr>
              <w:rFonts w:ascii="Verdana" w:eastAsia="Verdana" w:hAnsi="Verdana" w:cs="Verdana"/>
              <w:b/>
              <w:bCs/>
              <w:i/>
              <w:iCs/>
              <w:color w:val="000099"/>
              <w:sz w:val="20"/>
              <w:szCs w:val="20"/>
              <w:u w:val="single"/>
            </w:rPr>
          </w:rPrChange>
        </w:rPr>
        <w:t>www</w:t>
      </w:r>
      <w:r w:rsidRPr="00283255">
        <w:rPr>
          <w:sz w:val="18"/>
          <w:szCs w:val="18"/>
          <w:lang w:val="fr-FR"/>
          <w:rPrChange w:id="240" w:author=" " w:date="2011-08-23T10:28:00Z">
            <w:rPr>
              <w:color w:val="0000FF"/>
              <w:u w:val="single"/>
            </w:rPr>
          </w:rPrChange>
        </w:rPr>
        <w:fldChar w:fldCharType="end"/>
      </w:r>
      <w:r w:rsidRPr="00283255">
        <w:rPr>
          <w:sz w:val="18"/>
          <w:szCs w:val="18"/>
          <w:lang w:val="fr-FR"/>
          <w:rPrChange w:id="241" w:author=" " w:date="2011-08-23T10:28:00Z">
            <w:rPr>
              <w:color w:val="0000FF"/>
              <w:u w:val="single"/>
            </w:rPr>
          </w:rPrChange>
        </w:rPr>
        <w:fldChar w:fldCharType="begin"/>
      </w:r>
      <w:r w:rsidRPr="00283255">
        <w:rPr>
          <w:sz w:val="18"/>
          <w:szCs w:val="18"/>
          <w:lang w:val="fr-FR"/>
          <w:rPrChange w:id="242" w:author=" " w:date="2011-08-23T10:28:00Z">
            <w:rPr>
              <w:color w:val="0000FF"/>
              <w:u w:val="single"/>
            </w:rPr>
          </w:rPrChange>
        </w:rPr>
        <w:instrText>HYPERLINK "http://www.iccaregistry.org"</w:instrText>
      </w:r>
      <w:r w:rsidRPr="00283255">
        <w:rPr>
          <w:sz w:val="18"/>
          <w:szCs w:val="18"/>
          <w:lang w:val="fr-FR"/>
          <w:rPrChange w:id="243" w:author=" " w:date="2011-08-23T10:28:00Z">
            <w:rPr>
              <w:color w:val="0000FF"/>
              <w:u w:val="single"/>
            </w:rPr>
          </w:rPrChange>
        </w:rPr>
        <w:fldChar w:fldCharType="separate"/>
      </w:r>
      <w:r w:rsidRPr="00283255">
        <w:rPr>
          <w:rFonts w:eastAsia="Verdana"/>
          <w:b/>
          <w:bCs/>
          <w:i/>
          <w:iCs/>
          <w:color w:val="000099"/>
          <w:sz w:val="18"/>
          <w:szCs w:val="18"/>
          <w:u w:val="single"/>
          <w:lang w:val="fr-FR"/>
          <w:rPrChange w:id="244" w:author=" " w:date="2011-08-23T10:28:00Z">
            <w:rPr>
              <w:rFonts w:ascii="Verdana" w:eastAsia="Verdana" w:hAnsi="Verdana" w:cs="Verdana"/>
              <w:b/>
              <w:bCs/>
              <w:i/>
              <w:iCs/>
              <w:color w:val="000099"/>
              <w:sz w:val="20"/>
              <w:szCs w:val="20"/>
              <w:u w:val="single"/>
            </w:rPr>
          </w:rPrChange>
        </w:rPr>
        <w:t>.</w:t>
      </w:r>
      <w:r w:rsidRPr="00283255">
        <w:rPr>
          <w:sz w:val="18"/>
          <w:szCs w:val="18"/>
          <w:lang w:val="fr-FR"/>
          <w:rPrChange w:id="245" w:author=" " w:date="2011-08-23T10:28:00Z">
            <w:rPr>
              <w:color w:val="0000FF"/>
              <w:u w:val="single"/>
            </w:rPr>
          </w:rPrChange>
        </w:rPr>
        <w:fldChar w:fldCharType="end"/>
      </w:r>
      <w:r w:rsidRPr="00283255">
        <w:rPr>
          <w:sz w:val="18"/>
          <w:szCs w:val="18"/>
          <w:lang w:val="fr-FR"/>
          <w:rPrChange w:id="246" w:author=" " w:date="2011-08-23T10:28:00Z">
            <w:rPr>
              <w:color w:val="0000FF"/>
              <w:u w:val="single"/>
            </w:rPr>
          </w:rPrChange>
        </w:rPr>
        <w:fldChar w:fldCharType="begin"/>
      </w:r>
      <w:r w:rsidRPr="00283255">
        <w:rPr>
          <w:sz w:val="18"/>
          <w:szCs w:val="18"/>
          <w:lang w:val="fr-FR"/>
          <w:rPrChange w:id="247" w:author=" " w:date="2011-08-23T10:28:00Z">
            <w:rPr>
              <w:color w:val="0000FF"/>
              <w:u w:val="single"/>
            </w:rPr>
          </w:rPrChange>
        </w:rPr>
        <w:instrText>HYPERLINK "http://www.iccaregistry.org"</w:instrText>
      </w:r>
      <w:r w:rsidRPr="00283255">
        <w:rPr>
          <w:sz w:val="18"/>
          <w:szCs w:val="18"/>
          <w:lang w:val="fr-FR"/>
          <w:rPrChange w:id="248" w:author=" " w:date="2011-08-23T10:28:00Z">
            <w:rPr>
              <w:color w:val="0000FF"/>
              <w:u w:val="single"/>
            </w:rPr>
          </w:rPrChange>
        </w:rPr>
        <w:fldChar w:fldCharType="separate"/>
      </w:r>
      <w:proofErr w:type="gramStart"/>
      <w:r w:rsidRPr="00283255">
        <w:rPr>
          <w:rFonts w:eastAsia="Verdana"/>
          <w:b/>
          <w:bCs/>
          <w:i/>
          <w:iCs/>
          <w:color w:val="000099"/>
          <w:sz w:val="18"/>
          <w:szCs w:val="18"/>
          <w:u w:val="single"/>
          <w:lang w:val="fr-FR"/>
          <w:rPrChange w:id="249" w:author=" " w:date="2011-08-23T10:28:00Z">
            <w:rPr>
              <w:rFonts w:ascii="Verdana" w:eastAsia="Verdana" w:hAnsi="Verdana" w:cs="Verdana"/>
              <w:b/>
              <w:bCs/>
              <w:i/>
              <w:iCs/>
              <w:color w:val="000099"/>
              <w:sz w:val="20"/>
              <w:szCs w:val="20"/>
              <w:u w:val="single"/>
            </w:rPr>
          </w:rPrChange>
        </w:rPr>
        <w:t>iccaregistry</w:t>
      </w:r>
      <w:proofErr w:type="gramEnd"/>
      <w:r w:rsidRPr="00283255">
        <w:rPr>
          <w:sz w:val="18"/>
          <w:szCs w:val="18"/>
          <w:lang w:val="fr-FR"/>
          <w:rPrChange w:id="250" w:author=" " w:date="2011-08-23T10:28:00Z">
            <w:rPr>
              <w:color w:val="0000FF"/>
              <w:u w:val="single"/>
            </w:rPr>
          </w:rPrChange>
        </w:rPr>
        <w:fldChar w:fldCharType="end"/>
      </w:r>
      <w:r w:rsidRPr="00283255">
        <w:rPr>
          <w:sz w:val="18"/>
          <w:szCs w:val="18"/>
          <w:lang w:val="fr-FR"/>
          <w:rPrChange w:id="251" w:author=" " w:date="2011-08-23T10:28:00Z">
            <w:rPr>
              <w:color w:val="0000FF"/>
              <w:u w:val="single"/>
            </w:rPr>
          </w:rPrChange>
        </w:rPr>
        <w:fldChar w:fldCharType="begin"/>
      </w:r>
      <w:r w:rsidRPr="00283255">
        <w:rPr>
          <w:sz w:val="18"/>
          <w:szCs w:val="18"/>
          <w:lang w:val="fr-FR"/>
          <w:rPrChange w:id="252" w:author=" " w:date="2011-08-23T10:28:00Z">
            <w:rPr>
              <w:color w:val="0000FF"/>
              <w:u w:val="single"/>
            </w:rPr>
          </w:rPrChange>
        </w:rPr>
        <w:instrText>HYPERLINK "http://www.iccaregistry.org"</w:instrText>
      </w:r>
      <w:r w:rsidRPr="00283255">
        <w:rPr>
          <w:sz w:val="18"/>
          <w:szCs w:val="18"/>
          <w:lang w:val="fr-FR"/>
          <w:rPrChange w:id="253" w:author=" " w:date="2011-08-23T10:28:00Z">
            <w:rPr>
              <w:color w:val="0000FF"/>
              <w:u w:val="single"/>
            </w:rPr>
          </w:rPrChange>
        </w:rPr>
        <w:fldChar w:fldCharType="separate"/>
      </w:r>
      <w:r w:rsidRPr="00283255">
        <w:rPr>
          <w:rFonts w:eastAsia="Verdana"/>
          <w:b/>
          <w:bCs/>
          <w:i/>
          <w:iCs/>
          <w:color w:val="000099"/>
          <w:sz w:val="18"/>
          <w:szCs w:val="18"/>
          <w:u w:val="single"/>
          <w:lang w:val="fr-FR"/>
          <w:rPrChange w:id="254" w:author=" " w:date="2011-08-23T10:28:00Z">
            <w:rPr>
              <w:rFonts w:ascii="Verdana" w:eastAsia="Verdana" w:hAnsi="Verdana" w:cs="Verdana"/>
              <w:b/>
              <w:bCs/>
              <w:i/>
              <w:iCs/>
              <w:color w:val="000099"/>
              <w:sz w:val="20"/>
              <w:szCs w:val="20"/>
              <w:u w:val="single"/>
            </w:rPr>
          </w:rPrChange>
        </w:rPr>
        <w:t>.</w:t>
      </w:r>
      <w:r w:rsidRPr="00283255">
        <w:rPr>
          <w:sz w:val="18"/>
          <w:szCs w:val="18"/>
          <w:lang w:val="fr-FR"/>
          <w:rPrChange w:id="255" w:author=" " w:date="2011-08-23T10:28:00Z">
            <w:rPr>
              <w:color w:val="0000FF"/>
              <w:u w:val="single"/>
            </w:rPr>
          </w:rPrChange>
        </w:rPr>
        <w:fldChar w:fldCharType="end"/>
      </w:r>
      <w:r w:rsidRPr="00283255">
        <w:rPr>
          <w:sz w:val="18"/>
          <w:szCs w:val="18"/>
          <w:lang w:val="fr-FR"/>
          <w:rPrChange w:id="256" w:author=" " w:date="2011-08-23T10:28:00Z">
            <w:rPr>
              <w:color w:val="0000FF"/>
              <w:u w:val="single"/>
            </w:rPr>
          </w:rPrChange>
        </w:rPr>
        <w:fldChar w:fldCharType="begin"/>
      </w:r>
      <w:r w:rsidRPr="00283255">
        <w:rPr>
          <w:sz w:val="18"/>
          <w:szCs w:val="18"/>
          <w:lang w:val="fr-FR"/>
          <w:rPrChange w:id="257" w:author=" " w:date="2011-08-23T10:28:00Z">
            <w:rPr>
              <w:color w:val="0000FF"/>
              <w:u w:val="single"/>
            </w:rPr>
          </w:rPrChange>
        </w:rPr>
        <w:instrText>HYPERLINK "http://www.iccaregistry.org"</w:instrText>
      </w:r>
      <w:r w:rsidRPr="00283255">
        <w:rPr>
          <w:sz w:val="18"/>
          <w:szCs w:val="18"/>
          <w:lang w:val="fr-FR"/>
          <w:rPrChange w:id="258" w:author=" " w:date="2011-08-23T10:28:00Z">
            <w:rPr>
              <w:color w:val="0000FF"/>
              <w:u w:val="single"/>
            </w:rPr>
          </w:rPrChange>
        </w:rPr>
        <w:fldChar w:fldCharType="separate"/>
      </w:r>
      <w:proofErr w:type="gramStart"/>
      <w:r w:rsidRPr="00283255">
        <w:rPr>
          <w:rFonts w:eastAsia="Verdana"/>
          <w:b/>
          <w:bCs/>
          <w:i/>
          <w:iCs/>
          <w:color w:val="000099"/>
          <w:sz w:val="18"/>
          <w:szCs w:val="18"/>
          <w:u w:val="single"/>
          <w:lang w:val="fr-FR"/>
          <w:rPrChange w:id="259" w:author=" " w:date="2011-08-23T10:28:00Z">
            <w:rPr>
              <w:rFonts w:ascii="Verdana" w:eastAsia="Verdana" w:hAnsi="Verdana" w:cs="Verdana"/>
              <w:b/>
              <w:bCs/>
              <w:i/>
              <w:iCs/>
              <w:color w:val="000099"/>
              <w:sz w:val="20"/>
              <w:szCs w:val="20"/>
              <w:u w:val="single"/>
            </w:rPr>
          </w:rPrChange>
        </w:rPr>
        <w:t>org</w:t>
      </w:r>
      <w:proofErr w:type="gramEnd"/>
      <w:r w:rsidRPr="00283255">
        <w:rPr>
          <w:sz w:val="18"/>
          <w:szCs w:val="18"/>
          <w:lang w:val="fr-FR"/>
          <w:rPrChange w:id="260" w:author=" " w:date="2011-08-23T10:28:00Z">
            <w:rPr>
              <w:color w:val="0000FF"/>
              <w:u w:val="single"/>
            </w:rPr>
          </w:rPrChange>
        </w:rPr>
        <w:fldChar w:fldCharType="end"/>
      </w:r>
    </w:p>
    <w:sectPr w:rsidR="00000000" w:rsidSect="001D2F45">
      <w:pgSz w:w="11906" w:h="16838"/>
      <w:pgMar w:top="899"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5B8C60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8B9A2998">
      <w:start w:val="1"/>
      <w:numFmt w:val="bullet"/>
      <w:lvlText w:val="●"/>
      <w:lvlJc w:val="left"/>
      <w:pPr>
        <w:tabs>
          <w:tab w:val="num" w:pos="0"/>
        </w:tabs>
        <w:ind w:left="1212" w:hanging="852"/>
      </w:pPr>
      <w:rPr>
        <w:rFonts w:ascii="Verdana" w:eastAsia="Verdana" w:hAnsi="Verdana" w:cs="Verdana"/>
        <w:b w:val="0"/>
        <w:bCs w:val="0"/>
        <w:i w:val="0"/>
        <w:iCs w:val="0"/>
        <w:strike w:val="0"/>
        <w:color w:val="000000"/>
        <w:sz w:val="22"/>
        <w:szCs w:val="22"/>
        <w:u w:val="none"/>
      </w:rPr>
    </w:lvl>
    <w:lvl w:ilvl="1" w:tplc="2196012C">
      <w:start w:val="1"/>
      <w:numFmt w:val="bullet"/>
      <w:lvlText w:val="○"/>
      <w:lvlJc w:val="left"/>
      <w:pPr>
        <w:tabs>
          <w:tab w:val="num" w:pos="0"/>
        </w:tabs>
        <w:ind w:left="1932" w:hanging="852"/>
      </w:pPr>
      <w:rPr>
        <w:rFonts w:ascii="Courier New" w:eastAsia="Courier New" w:hAnsi="Courier New" w:cs="Courier New"/>
        <w:b w:val="0"/>
        <w:bCs w:val="0"/>
        <w:i w:val="0"/>
        <w:iCs w:val="0"/>
        <w:strike w:val="0"/>
        <w:color w:val="000000"/>
        <w:sz w:val="20"/>
        <w:szCs w:val="20"/>
        <w:u w:val="none"/>
      </w:rPr>
    </w:lvl>
    <w:lvl w:ilvl="2" w:tplc="779E53B0">
      <w:start w:val="1"/>
      <w:numFmt w:val="bullet"/>
      <w:lvlText w:val="■"/>
      <w:lvlJc w:val="right"/>
      <w:pPr>
        <w:tabs>
          <w:tab w:val="num" w:pos="0"/>
        </w:tabs>
        <w:ind w:left="2652" w:hanging="672"/>
      </w:pPr>
      <w:rPr>
        <w:rFonts w:ascii="Verdana" w:eastAsia="Verdana" w:hAnsi="Verdana" w:cs="Verdana"/>
        <w:b w:val="0"/>
        <w:bCs w:val="0"/>
        <w:i w:val="0"/>
        <w:iCs w:val="0"/>
        <w:strike w:val="0"/>
        <w:color w:val="000000"/>
        <w:sz w:val="20"/>
        <w:szCs w:val="20"/>
        <w:u w:val="none"/>
      </w:rPr>
    </w:lvl>
    <w:lvl w:ilvl="3" w:tplc="F210DD44">
      <w:start w:val="1"/>
      <w:numFmt w:val="bullet"/>
      <w:lvlText w:val="●"/>
      <w:lvlJc w:val="left"/>
      <w:pPr>
        <w:tabs>
          <w:tab w:val="num" w:pos="0"/>
        </w:tabs>
        <w:ind w:left="3372" w:hanging="852"/>
      </w:pPr>
      <w:rPr>
        <w:rFonts w:ascii="Verdana" w:eastAsia="Verdana" w:hAnsi="Verdana" w:cs="Verdana"/>
        <w:b w:val="0"/>
        <w:bCs w:val="0"/>
        <w:i w:val="0"/>
        <w:iCs w:val="0"/>
        <w:strike w:val="0"/>
        <w:color w:val="000000"/>
        <w:sz w:val="20"/>
        <w:szCs w:val="20"/>
        <w:u w:val="none"/>
      </w:rPr>
    </w:lvl>
    <w:lvl w:ilvl="4" w:tplc="01B4C93C">
      <w:start w:val="1"/>
      <w:numFmt w:val="bullet"/>
      <w:lvlText w:val="○"/>
      <w:lvlJc w:val="left"/>
      <w:pPr>
        <w:tabs>
          <w:tab w:val="num" w:pos="0"/>
        </w:tabs>
        <w:ind w:left="4092" w:hanging="852"/>
      </w:pPr>
      <w:rPr>
        <w:rFonts w:ascii="Courier New" w:eastAsia="Courier New" w:hAnsi="Courier New" w:cs="Courier New"/>
        <w:b w:val="0"/>
        <w:bCs w:val="0"/>
        <w:i w:val="0"/>
        <w:iCs w:val="0"/>
        <w:strike w:val="0"/>
        <w:color w:val="000000"/>
        <w:sz w:val="20"/>
        <w:szCs w:val="20"/>
        <w:u w:val="none"/>
      </w:rPr>
    </w:lvl>
    <w:lvl w:ilvl="5" w:tplc="902EBA44">
      <w:start w:val="1"/>
      <w:numFmt w:val="bullet"/>
      <w:lvlText w:val="■"/>
      <w:lvlJc w:val="right"/>
      <w:pPr>
        <w:tabs>
          <w:tab w:val="num" w:pos="0"/>
        </w:tabs>
        <w:ind w:left="4812" w:hanging="672"/>
      </w:pPr>
      <w:rPr>
        <w:rFonts w:ascii="Verdana" w:eastAsia="Verdana" w:hAnsi="Verdana" w:cs="Verdana"/>
        <w:b w:val="0"/>
        <w:bCs w:val="0"/>
        <w:i w:val="0"/>
        <w:iCs w:val="0"/>
        <w:strike w:val="0"/>
        <w:color w:val="000000"/>
        <w:sz w:val="20"/>
        <w:szCs w:val="20"/>
        <w:u w:val="none"/>
      </w:rPr>
    </w:lvl>
    <w:lvl w:ilvl="6" w:tplc="7958A5C8">
      <w:start w:val="1"/>
      <w:numFmt w:val="bullet"/>
      <w:lvlText w:val="●"/>
      <w:lvlJc w:val="left"/>
      <w:pPr>
        <w:tabs>
          <w:tab w:val="num" w:pos="0"/>
        </w:tabs>
        <w:ind w:left="5532" w:hanging="852"/>
      </w:pPr>
      <w:rPr>
        <w:rFonts w:ascii="Verdana" w:eastAsia="Verdana" w:hAnsi="Verdana" w:cs="Verdana"/>
        <w:b w:val="0"/>
        <w:bCs w:val="0"/>
        <w:i w:val="0"/>
        <w:iCs w:val="0"/>
        <w:strike w:val="0"/>
        <w:color w:val="000000"/>
        <w:sz w:val="20"/>
        <w:szCs w:val="20"/>
        <w:u w:val="none"/>
      </w:rPr>
    </w:lvl>
    <w:lvl w:ilvl="7" w:tplc="635C31E4">
      <w:start w:val="1"/>
      <w:numFmt w:val="bullet"/>
      <w:lvlText w:val="○"/>
      <w:lvlJc w:val="left"/>
      <w:pPr>
        <w:tabs>
          <w:tab w:val="num" w:pos="0"/>
        </w:tabs>
        <w:ind w:left="6252" w:hanging="852"/>
      </w:pPr>
      <w:rPr>
        <w:rFonts w:ascii="Courier New" w:eastAsia="Courier New" w:hAnsi="Courier New" w:cs="Courier New"/>
        <w:b w:val="0"/>
        <w:bCs w:val="0"/>
        <w:i w:val="0"/>
        <w:iCs w:val="0"/>
        <w:strike w:val="0"/>
        <w:color w:val="000000"/>
        <w:sz w:val="20"/>
        <w:szCs w:val="20"/>
        <w:u w:val="none"/>
      </w:rPr>
    </w:lvl>
    <w:lvl w:ilvl="8" w:tplc="66B0D3CC">
      <w:start w:val="1"/>
      <w:numFmt w:val="bullet"/>
      <w:lvlText w:val="■"/>
      <w:lvlJc w:val="right"/>
      <w:pPr>
        <w:tabs>
          <w:tab w:val="num" w:pos="0"/>
        </w:tabs>
        <w:ind w:left="6972" w:hanging="672"/>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978EB360">
      <w:start w:val="1"/>
      <w:numFmt w:val="lowerLetter"/>
      <w:lvlText w:val="%1."/>
      <w:lvlJc w:val="left"/>
      <w:pPr>
        <w:tabs>
          <w:tab w:val="num" w:pos="1724"/>
        </w:tabs>
        <w:ind w:left="1724" w:hanging="1004"/>
      </w:pPr>
      <w:rPr>
        <w:rFonts w:ascii="Times New Roman" w:eastAsia="Times New Roman" w:hAnsi="Times New Roman" w:cs="Times New Roman"/>
        <w:b w:val="0"/>
        <w:bCs w:val="0"/>
        <w:i w:val="0"/>
        <w:iCs w:val="0"/>
        <w:strike w:val="0"/>
        <w:color w:val="000000"/>
        <w:sz w:val="20"/>
        <w:szCs w:val="20"/>
        <w:u w:val="none"/>
      </w:rPr>
    </w:lvl>
    <w:lvl w:ilvl="1" w:tplc="0B10E5BA">
      <w:start w:val="1"/>
      <w:numFmt w:val="lowerLetter"/>
      <w:lvlText w:val="%2."/>
      <w:lvlJc w:val="left"/>
      <w:pPr>
        <w:tabs>
          <w:tab w:val="num" w:pos="2444"/>
        </w:tabs>
        <w:ind w:left="2444" w:hanging="1004"/>
      </w:pPr>
      <w:rPr>
        <w:rFonts w:ascii="Times New Roman" w:eastAsia="Times New Roman" w:hAnsi="Times New Roman" w:cs="Times New Roman"/>
        <w:b w:val="0"/>
        <w:bCs w:val="0"/>
        <w:i w:val="0"/>
        <w:iCs w:val="0"/>
        <w:strike w:val="0"/>
        <w:color w:val="000000"/>
        <w:sz w:val="20"/>
        <w:szCs w:val="20"/>
        <w:u w:val="none"/>
      </w:rPr>
    </w:lvl>
    <w:lvl w:ilvl="2" w:tplc="907A03D8">
      <w:start w:val="1"/>
      <w:numFmt w:val="lowerRoman"/>
      <w:lvlText w:val="%3."/>
      <w:lvlJc w:val="right"/>
      <w:pPr>
        <w:tabs>
          <w:tab w:val="num" w:pos="3164"/>
        </w:tabs>
        <w:ind w:left="3164" w:hanging="824"/>
      </w:pPr>
      <w:rPr>
        <w:rFonts w:ascii="Times New Roman" w:eastAsia="Times New Roman" w:hAnsi="Times New Roman" w:cs="Times New Roman"/>
        <w:b w:val="0"/>
        <w:bCs w:val="0"/>
        <w:i w:val="0"/>
        <w:iCs w:val="0"/>
        <w:strike w:val="0"/>
        <w:color w:val="000000"/>
        <w:sz w:val="20"/>
        <w:szCs w:val="20"/>
        <w:u w:val="none"/>
      </w:rPr>
    </w:lvl>
    <w:lvl w:ilvl="3" w:tplc="F3300670">
      <w:start w:val="1"/>
      <w:numFmt w:val="decimal"/>
      <w:lvlText w:val="%4."/>
      <w:lvlJc w:val="left"/>
      <w:pPr>
        <w:tabs>
          <w:tab w:val="num" w:pos="3884"/>
        </w:tabs>
        <w:ind w:left="3884" w:hanging="1004"/>
      </w:pPr>
      <w:rPr>
        <w:rFonts w:ascii="Times New Roman" w:eastAsia="Times New Roman" w:hAnsi="Times New Roman" w:cs="Times New Roman"/>
        <w:b w:val="0"/>
        <w:bCs w:val="0"/>
        <w:i w:val="0"/>
        <w:iCs w:val="0"/>
        <w:strike w:val="0"/>
        <w:color w:val="000000"/>
        <w:sz w:val="20"/>
        <w:szCs w:val="20"/>
        <w:u w:val="none"/>
      </w:rPr>
    </w:lvl>
    <w:lvl w:ilvl="4" w:tplc="57DC0734">
      <w:start w:val="1"/>
      <w:numFmt w:val="lowerLetter"/>
      <w:lvlText w:val="%5."/>
      <w:lvlJc w:val="left"/>
      <w:pPr>
        <w:tabs>
          <w:tab w:val="num" w:pos="4604"/>
        </w:tabs>
        <w:ind w:left="4604" w:hanging="1004"/>
      </w:pPr>
      <w:rPr>
        <w:rFonts w:ascii="Times New Roman" w:eastAsia="Times New Roman" w:hAnsi="Times New Roman" w:cs="Times New Roman"/>
        <w:b w:val="0"/>
        <w:bCs w:val="0"/>
        <w:i w:val="0"/>
        <w:iCs w:val="0"/>
        <w:strike w:val="0"/>
        <w:color w:val="000000"/>
        <w:sz w:val="20"/>
        <w:szCs w:val="20"/>
        <w:u w:val="none"/>
      </w:rPr>
    </w:lvl>
    <w:lvl w:ilvl="5" w:tplc="A3267410">
      <w:start w:val="1"/>
      <w:numFmt w:val="lowerRoman"/>
      <w:lvlText w:val="%6."/>
      <w:lvlJc w:val="right"/>
      <w:pPr>
        <w:tabs>
          <w:tab w:val="num" w:pos="5324"/>
        </w:tabs>
        <w:ind w:left="5324" w:hanging="824"/>
      </w:pPr>
      <w:rPr>
        <w:rFonts w:ascii="Times New Roman" w:eastAsia="Times New Roman" w:hAnsi="Times New Roman" w:cs="Times New Roman"/>
        <w:b w:val="0"/>
        <w:bCs w:val="0"/>
        <w:i w:val="0"/>
        <w:iCs w:val="0"/>
        <w:strike w:val="0"/>
        <w:color w:val="000000"/>
        <w:sz w:val="20"/>
        <w:szCs w:val="20"/>
        <w:u w:val="none"/>
      </w:rPr>
    </w:lvl>
    <w:lvl w:ilvl="6" w:tplc="F74EEF84">
      <w:start w:val="1"/>
      <w:numFmt w:val="decimal"/>
      <w:lvlText w:val="%7."/>
      <w:lvlJc w:val="left"/>
      <w:pPr>
        <w:tabs>
          <w:tab w:val="num" w:pos="6044"/>
        </w:tabs>
        <w:ind w:left="6044" w:hanging="1004"/>
      </w:pPr>
      <w:rPr>
        <w:rFonts w:ascii="Times New Roman" w:eastAsia="Times New Roman" w:hAnsi="Times New Roman" w:cs="Times New Roman"/>
        <w:b w:val="0"/>
        <w:bCs w:val="0"/>
        <w:i w:val="0"/>
        <w:iCs w:val="0"/>
        <w:strike w:val="0"/>
        <w:color w:val="000000"/>
        <w:sz w:val="20"/>
        <w:szCs w:val="20"/>
        <w:u w:val="none"/>
      </w:rPr>
    </w:lvl>
    <w:lvl w:ilvl="7" w:tplc="2B2A590A">
      <w:start w:val="1"/>
      <w:numFmt w:val="lowerLetter"/>
      <w:lvlText w:val="%8."/>
      <w:lvlJc w:val="left"/>
      <w:pPr>
        <w:tabs>
          <w:tab w:val="num" w:pos="6764"/>
        </w:tabs>
        <w:ind w:left="6764" w:hanging="1004"/>
      </w:pPr>
      <w:rPr>
        <w:rFonts w:ascii="Times New Roman" w:eastAsia="Times New Roman" w:hAnsi="Times New Roman" w:cs="Times New Roman"/>
        <w:b w:val="0"/>
        <w:bCs w:val="0"/>
        <w:i w:val="0"/>
        <w:iCs w:val="0"/>
        <w:strike w:val="0"/>
        <w:color w:val="000000"/>
        <w:sz w:val="20"/>
        <w:szCs w:val="20"/>
        <w:u w:val="none"/>
      </w:rPr>
    </w:lvl>
    <w:lvl w:ilvl="8" w:tplc="543CE6F2">
      <w:start w:val="1"/>
      <w:numFmt w:val="lowerRoman"/>
      <w:lvlText w:val="%9."/>
      <w:lvlJc w:val="right"/>
      <w:pPr>
        <w:tabs>
          <w:tab w:val="num" w:pos="7484"/>
        </w:tabs>
        <w:ind w:left="7484" w:hanging="824"/>
      </w:pPr>
      <w:rPr>
        <w:rFonts w:ascii="Times New Roman" w:eastAsia="Times New Roman" w:hAnsi="Times New Roman" w:cs="Times New Roman"/>
        <w:b w:val="0"/>
        <w:bCs w:val="0"/>
        <w:i w:val="0"/>
        <w:iCs w:val="0"/>
        <w:strike w:val="0"/>
        <w:color w:val="000000"/>
        <w:sz w:val="20"/>
        <w:szCs w:val="20"/>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revisionView w:markup="0"/>
  <w:defaultTabStop w:val="720"/>
  <w:noPunctuationKerning/>
  <w:characterSpacingControl w:val="doNotCompress"/>
  <w:compat/>
  <w:rsids>
    <w:rsidRoot w:val="00A77B3E"/>
    <w:rsid w:val="00021ED8"/>
    <w:rsid w:val="000522AD"/>
    <w:rsid w:val="001308A4"/>
    <w:rsid w:val="00174A01"/>
    <w:rsid w:val="001A3AFA"/>
    <w:rsid w:val="001D2F45"/>
    <w:rsid w:val="00283255"/>
    <w:rsid w:val="003E487C"/>
    <w:rsid w:val="0054275F"/>
    <w:rsid w:val="00581C0D"/>
    <w:rsid w:val="005B2821"/>
    <w:rsid w:val="005D233C"/>
    <w:rsid w:val="006B01AA"/>
    <w:rsid w:val="00743A55"/>
    <w:rsid w:val="00755B0B"/>
    <w:rsid w:val="007D510D"/>
    <w:rsid w:val="007E0367"/>
    <w:rsid w:val="007E7049"/>
    <w:rsid w:val="00803937"/>
    <w:rsid w:val="00895E41"/>
    <w:rsid w:val="00943522"/>
    <w:rsid w:val="00950260"/>
    <w:rsid w:val="009B74C5"/>
    <w:rsid w:val="009E3120"/>
    <w:rsid w:val="00A32E32"/>
    <w:rsid w:val="00A77B3E"/>
    <w:rsid w:val="00AA44C2"/>
    <w:rsid w:val="00B20E59"/>
    <w:rsid w:val="00BA70AB"/>
    <w:rsid w:val="00BD02FC"/>
    <w:rsid w:val="00C21A6C"/>
    <w:rsid w:val="00C30EF1"/>
    <w:rsid w:val="00C560E8"/>
    <w:rsid w:val="00C70BC4"/>
    <w:rsid w:val="00CA1412"/>
    <w:rsid w:val="00CA7CD4"/>
    <w:rsid w:val="00CF1860"/>
    <w:rsid w:val="00D8248E"/>
    <w:rsid w:val="00DC6126"/>
    <w:rsid w:val="00E32E43"/>
    <w:rsid w:val="00E3476C"/>
    <w:rsid w:val="00EF137F"/>
    <w:rsid w:val="00F27752"/>
    <w:rsid w:val="00F334B8"/>
    <w:rsid w:val="00F37D27"/>
    <w:rsid w:val="00F45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A70AB"/>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2">
    <w:name w:val="List 2"/>
    <w:basedOn w:val="Normal"/>
    <w:rsid w:val="00AA44C2"/>
    <w:pPr>
      <w:ind w:left="566" w:hanging="283"/>
    </w:pPr>
  </w:style>
  <w:style w:type="paragraph" w:styleId="ListBullet">
    <w:name w:val="List Bullet"/>
    <w:basedOn w:val="Normal"/>
    <w:rsid w:val="00AA44C2"/>
    <w:pPr>
      <w:numPr>
        <w:numId w:val="3"/>
      </w:numPr>
    </w:pPr>
  </w:style>
  <w:style w:type="character" w:styleId="Hyperlink">
    <w:name w:val="Hyperlink"/>
    <w:basedOn w:val="DefaultParagraphFont"/>
    <w:rsid w:val="00AA44C2"/>
    <w:rPr>
      <w:color w:val="0000FF"/>
      <w:u w:val="single"/>
    </w:rPr>
  </w:style>
  <w:style w:type="paragraph" w:styleId="BalloonText">
    <w:name w:val="Balloon Text"/>
    <w:basedOn w:val="Normal"/>
    <w:semiHidden/>
    <w:rsid w:val="00AA44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iccaregistry.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ccaregistry.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ccaregistry.org" TargetMode="External"/><Relationship Id="rId5" Type="http://schemas.openxmlformats.org/officeDocument/2006/relationships/webSettings" Target="webSettings.xml"/><Relationship Id="rId10" Type="http://schemas.openxmlformats.org/officeDocument/2006/relationships/hyperlink" Target="http://www.iccaregistry.org" TargetMode="External"/><Relationship Id="rId4" Type="http://schemas.openxmlformats.org/officeDocument/2006/relationships/settings" Target="settings.xml"/><Relationship Id="rId9" Type="http://schemas.openxmlformats.org/officeDocument/2006/relationships/hyperlink" Target="http://www.iccaregist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7CC5-F060-4DED-854B-9A2D12FB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773</Words>
  <Characters>5375</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Formulaire du consentement libre, préalable et éclairé (CLPE)</vt:lpstr>
      <vt:lpstr>Formulaire du consentement libre, préalable et éclairé (CLPE)</vt:lpstr>
    </vt:vector>
  </TitlesOfParts>
  <Company/>
  <LinksUpToDate>false</LinksUpToDate>
  <CharactersWithSpaces>6136</CharactersWithSpaces>
  <SharedDoc>false</SharedDoc>
  <HLinks>
    <vt:vector size="66" baseType="variant">
      <vt:variant>
        <vt:i4>4587611</vt:i4>
      </vt:variant>
      <vt:variant>
        <vt:i4>87</vt:i4>
      </vt:variant>
      <vt:variant>
        <vt:i4>0</vt:i4>
      </vt:variant>
      <vt:variant>
        <vt:i4>5</vt:i4>
      </vt:variant>
      <vt:variant>
        <vt:lpwstr>http://www.iccaregistry.org/</vt:lpwstr>
      </vt:variant>
      <vt:variant>
        <vt:lpwstr/>
      </vt:variant>
      <vt:variant>
        <vt:i4>4587611</vt:i4>
      </vt:variant>
      <vt:variant>
        <vt:i4>84</vt:i4>
      </vt:variant>
      <vt:variant>
        <vt:i4>0</vt:i4>
      </vt:variant>
      <vt:variant>
        <vt:i4>5</vt:i4>
      </vt:variant>
      <vt:variant>
        <vt:lpwstr>http://www.iccaregistry.org/</vt:lpwstr>
      </vt:variant>
      <vt:variant>
        <vt:lpwstr/>
      </vt:variant>
      <vt:variant>
        <vt:i4>4587611</vt:i4>
      </vt:variant>
      <vt:variant>
        <vt:i4>81</vt:i4>
      </vt:variant>
      <vt:variant>
        <vt:i4>0</vt:i4>
      </vt:variant>
      <vt:variant>
        <vt:i4>5</vt:i4>
      </vt:variant>
      <vt:variant>
        <vt:lpwstr>http://www.iccaregistry.org/</vt:lpwstr>
      </vt:variant>
      <vt:variant>
        <vt:lpwstr/>
      </vt:variant>
      <vt:variant>
        <vt:i4>4587611</vt:i4>
      </vt:variant>
      <vt:variant>
        <vt:i4>78</vt:i4>
      </vt:variant>
      <vt:variant>
        <vt:i4>0</vt:i4>
      </vt:variant>
      <vt:variant>
        <vt:i4>5</vt:i4>
      </vt:variant>
      <vt:variant>
        <vt:lpwstr>http://www.iccaregistry.org/</vt:lpwstr>
      </vt:variant>
      <vt:variant>
        <vt:lpwstr/>
      </vt:variant>
      <vt:variant>
        <vt:i4>4587611</vt:i4>
      </vt:variant>
      <vt:variant>
        <vt:i4>75</vt:i4>
      </vt:variant>
      <vt:variant>
        <vt:i4>0</vt:i4>
      </vt:variant>
      <vt:variant>
        <vt:i4>5</vt:i4>
      </vt:variant>
      <vt:variant>
        <vt:lpwstr>http://www.iccaregistry.org/</vt:lpwstr>
      </vt:variant>
      <vt:variant>
        <vt:lpwstr/>
      </vt:variant>
      <vt:variant>
        <vt:i4>2949231</vt:i4>
      </vt:variant>
      <vt:variant>
        <vt:i4>42</vt:i4>
      </vt:variant>
      <vt:variant>
        <vt:i4>0</vt:i4>
      </vt:variant>
      <vt:variant>
        <vt:i4>5</vt:i4>
      </vt:variant>
      <vt:variant>
        <vt:lpwstr>http://www.protectedplanet.net/</vt:lpwstr>
      </vt:variant>
      <vt:variant>
        <vt:lpwstr/>
      </vt:variant>
      <vt:variant>
        <vt:i4>4587611</vt:i4>
      </vt:variant>
      <vt:variant>
        <vt:i4>12</vt:i4>
      </vt:variant>
      <vt:variant>
        <vt:i4>0</vt:i4>
      </vt:variant>
      <vt:variant>
        <vt:i4>5</vt:i4>
      </vt:variant>
      <vt:variant>
        <vt:lpwstr>http://www.iccaregistry.org/</vt:lpwstr>
      </vt:variant>
      <vt:variant>
        <vt:lpwstr/>
      </vt:variant>
      <vt:variant>
        <vt:i4>4587611</vt:i4>
      </vt:variant>
      <vt:variant>
        <vt:i4>9</vt:i4>
      </vt:variant>
      <vt:variant>
        <vt:i4>0</vt:i4>
      </vt:variant>
      <vt:variant>
        <vt:i4>5</vt:i4>
      </vt:variant>
      <vt:variant>
        <vt:lpwstr>http://www.iccaregistry.org/</vt:lpwstr>
      </vt:variant>
      <vt:variant>
        <vt:lpwstr/>
      </vt:variant>
      <vt:variant>
        <vt:i4>4587611</vt:i4>
      </vt:variant>
      <vt:variant>
        <vt:i4>6</vt:i4>
      </vt:variant>
      <vt:variant>
        <vt:i4>0</vt:i4>
      </vt:variant>
      <vt:variant>
        <vt:i4>5</vt:i4>
      </vt:variant>
      <vt:variant>
        <vt:lpwstr>http://www.iccaregistry.org/</vt:lpwstr>
      </vt:variant>
      <vt:variant>
        <vt:lpwstr/>
      </vt:variant>
      <vt:variant>
        <vt:i4>4587611</vt:i4>
      </vt:variant>
      <vt:variant>
        <vt:i4>3</vt:i4>
      </vt:variant>
      <vt:variant>
        <vt:i4>0</vt:i4>
      </vt:variant>
      <vt:variant>
        <vt:i4>5</vt:i4>
      </vt:variant>
      <vt:variant>
        <vt:lpwstr>http://www.iccaregistry.org/</vt:lpwstr>
      </vt:variant>
      <vt:variant>
        <vt:lpwstr/>
      </vt:variant>
      <vt:variant>
        <vt:i4>4587611</vt:i4>
      </vt:variant>
      <vt:variant>
        <vt:i4>0</vt:i4>
      </vt:variant>
      <vt:variant>
        <vt:i4>0</vt:i4>
      </vt:variant>
      <vt:variant>
        <vt:i4>5</vt:i4>
      </vt:variant>
      <vt:variant>
        <vt:lpwstr>http://www.iccaregistry.org/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du consentement libre, préalable et éclairé (CLPE)</dc:title>
  <dc:subject/>
  <dc:creator>CTICO</dc:creator>
  <cp:keywords/>
  <cp:lastModifiedBy> </cp:lastModifiedBy>
  <cp:revision>6</cp:revision>
  <cp:lastPrinted>1601-01-01T00:00:00Z</cp:lastPrinted>
  <dcterms:created xsi:type="dcterms:W3CDTF">2011-08-19T10:12:00Z</dcterms:created>
  <dcterms:modified xsi:type="dcterms:W3CDTF">2011-08-24T10:00:00Z</dcterms:modified>
</cp:coreProperties>
</file>